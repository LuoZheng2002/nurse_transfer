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023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Construction</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of</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a</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Machine</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Learning-Based</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Model</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for</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Predicting</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Specialist</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Nurse</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Transfer</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Tendencies</w:t>
      </w:r>
    </w:p>
    <w:p w14:paraId="4100E194">
      <w:pPr>
        <w:spacing w:line="480" w:lineRule="auto"/>
        <w:jc w:val="both"/>
        <w:rPr>
          <w:rFonts w:ascii="Times New Roman" w:hAnsi="Times New Roman" w:cs="Times New Roman"/>
          <w:b/>
          <w:bCs/>
          <w:sz w:val="24"/>
          <w:szCs w:val="24"/>
        </w:rPr>
      </w:pPr>
    </w:p>
    <w:p w14:paraId="3D37A958">
      <w:pP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Gan Wang</w:t>
      </w:r>
      <w:r>
        <w:rPr>
          <w:rFonts w:hint="eastAsia" w:ascii="Times New Roman" w:hAnsi="Times New Roman" w:eastAsia="宋体" w:cs="Times New Roman"/>
          <w:b/>
          <w:bCs/>
          <w:sz w:val="24"/>
          <w:szCs w:val="24"/>
          <w:vertAlign w:val="superscript"/>
          <w:lang w:val="en-US" w:eastAsia="zh-CN"/>
        </w:rPr>
        <w:t>1,2✝</w:t>
      </w:r>
      <w:r>
        <w:rPr>
          <w:rFonts w:hint="eastAsia" w:ascii="Times New Roman" w:hAnsi="Times New Roman" w:eastAsia="宋体" w:cs="Times New Roman"/>
          <w:b/>
          <w:bCs/>
          <w:sz w:val="24"/>
          <w:szCs w:val="24"/>
          <w:lang w:val="en-US" w:eastAsia="zh-CN"/>
        </w:rPr>
        <w:t>, Zheng Luo</w:t>
      </w:r>
      <w:r>
        <w:rPr>
          <w:rFonts w:hint="eastAsia" w:ascii="Times New Roman" w:hAnsi="Times New Roman" w:eastAsia="宋体" w:cs="Times New Roman"/>
          <w:b/>
          <w:bCs/>
          <w:sz w:val="24"/>
          <w:szCs w:val="24"/>
          <w:vertAlign w:val="superscript"/>
          <w:lang w:val="en-US" w:eastAsia="zh-CN"/>
        </w:rPr>
        <w:t>3✝</w:t>
      </w:r>
      <w:r>
        <w:rPr>
          <w:rFonts w:hint="eastAsia" w:ascii="Times New Roman" w:hAnsi="Times New Roman" w:eastAsia="宋体" w:cs="Times New Roman"/>
          <w:b/>
          <w:bCs/>
          <w:sz w:val="24"/>
          <w:szCs w:val="24"/>
          <w:lang w:val="en-US" w:eastAsia="zh-CN"/>
        </w:rPr>
        <w:t>, Huiying Wu</w:t>
      </w:r>
      <w:r>
        <w:rPr>
          <w:rFonts w:hint="eastAsia" w:ascii="Times New Roman" w:hAnsi="Times New Roman" w:eastAsia="宋体" w:cs="Times New Roman"/>
          <w:b/>
          <w:bCs/>
          <w:sz w:val="24"/>
          <w:szCs w:val="24"/>
          <w:vertAlign w:val="superscript"/>
          <w:lang w:val="en-US" w:eastAsia="zh-CN"/>
        </w:rPr>
        <w:t>2</w:t>
      </w:r>
      <w:r>
        <w:rPr>
          <w:rFonts w:hint="eastAsia" w:ascii="Times New Roman" w:hAnsi="Times New Roman" w:eastAsia="宋体" w:cs="Times New Roman"/>
          <w:b/>
          <w:bCs/>
          <w:sz w:val="24"/>
          <w:szCs w:val="24"/>
          <w:lang w:val="en-US" w:eastAsia="zh-CN"/>
        </w:rPr>
        <w:t>, Jiaojiao Wang</w:t>
      </w:r>
      <w:r>
        <w:rPr>
          <w:rFonts w:hint="eastAsia" w:ascii="Times New Roman" w:hAnsi="Times New Roman" w:cs="Times New Roman"/>
          <w:b/>
          <w:bCs/>
          <w:sz w:val="24"/>
          <w:szCs w:val="24"/>
          <w:vertAlign w:val="superscript"/>
          <w:lang w:val="en-US" w:eastAsia="zh-CN"/>
        </w:rPr>
        <w:t>2</w:t>
      </w:r>
      <w:r>
        <w:rPr>
          <w:rFonts w:hint="eastAsia" w:ascii="Times New Roman" w:hAnsi="Times New Roman" w:cs="Times New Roman"/>
          <w:b/>
          <w:bCs/>
          <w:sz w:val="24"/>
          <w:szCs w:val="24"/>
          <w:lang w:val="en-US" w:eastAsia="zh-CN"/>
        </w:rPr>
        <w:t>, Wen Ma</w:t>
      </w:r>
      <w:r>
        <w:rPr>
          <w:rFonts w:hint="eastAsia" w:ascii="Times New Roman" w:hAnsi="Times New Roman" w:eastAsia="宋体" w:cs="Times New Roman"/>
          <w:b/>
          <w:bCs/>
          <w:sz w:val="24"/>
          <w:szCs w:val="24"/>
          <w:vertAlign w:val="superscript"/>
          <w:lang w:val="en-US" w:eastAsia="zh-CN"/>
        </w:rPr>
        <w:t>1</w:t>
      </w:r>
      <w:r>
        <w:rPr>
          <w:rFonts w:hint="eastAsia" w:ascii="Times New Roman" w:hAnsi="Times New Roman" w:cs="Times New Roman"/>
          <w:b/>
          <w:bCs/>
          <w:sz w:val="24"/>
          <w:szCs w:val="24"/>
          <w:lang w:val="en-US" w:eastAsia="zh-CN"/>
        </w:rPr>
        <w:t xml:space="preserve">, </w:t>
      </w:r>
      <w:r>
        <w:rPr>
          <w:rFonts w:hint="eastAsia" w:ascii="Times New Roman" w:hAnsi="Times New Roman" w:eastAsia="宋体" w:cs="Times New Roman"/>
          <w:b/>
          <w:bCs/>
          <w:sz w:val="24"/>
          <w:szCs w:val="24"/>
          <w:lang w:val="en-US" w:eastAsia="zh-CN"/>
        </w:rPr>
        <w:t>Li Luo</w:t>
      </w:r>
      <w:r>
        <w:rPr>
          <w:rFonts w:hint="eastAsia" w:ascii="Times New Roman" w:hAnsi="Times New Roman" w:eastAsia="宋体" w:cs="Times New Roman"/>
          <w:b/>
          <w:bCs/>
          <w:sz w:val="24"/>
          <w:szCs w:val="24"/>
          <w:vertAlign w:val="superscript"/>
          <w:lang w:val="en-US" w:eastAsia="zh-CN"/>
        </w:rPr>
        <w:t>1,2</w:t>
      </w:r>
    </w:p>
    <w:p w14:paraId="57DA3113">
      <w:pPr>
        <w:rPr>
          <w:rFonts w:hint="default" w:ascii="Times New Roman" w:hAnsi="Times New Roman" w:cs="Times New Roman"/>
          <w:b/>
          <w:bCs/>
          <w:sz w:val="24"/>
          <w:szCs w:val="24"/>
          <w:lang w:val="en-US" w:eastAsia="zh-CN"/>
        </w:rPr>
      </w:pPr>
    </w:p>
    <w:p w14:paraId="3D3EF2EB">
      <w:pPr>
        <w:rPr>
          <w:rFonts w:hint="default" w:ascii="Times New Roman" w:hAnsi="Times New Roman" w:eastAsia="宋体" w:cs="Times New Roman"/>
          <w:i/>
          <w:iCs/>
          <w:sz w:val="24"/>
          <w:szCs w:val="24"/>
          <w:lang w:val="en-US" w:eastAsia="zh-CN"/>
        </w:rPr>
      </w:pPr>
      <w:r>
        <w:rPr>
          <w:rFonts w:hint="eastAsia" w:ascii="Times New Roman" w:hAnsi="Times New Roman" w:eastAsia="宋体" w:cs="Times New Roman"/>
          <w:i/>
          <w:iCs/>
          <w:sz w:val="24"/>
          <w:szCs w:val="24"/>
          <w:vertAlign w:val="superscript"/>
          <w:lang w:val="en-US" w:eastAsia="zh-CN"/>
        </w:rPr>
        <w:t>1</w:t>
      </w:r>
      <w:r>
        <w:rPr>
          <w:rFonts w:hint="default" w:ascii="Times New Roman" w:hAnsi="Times New Roman" w:eastAsia="宋体" w:cs="Times New Roman"/>
          <w:i/>
          <w:iCs/>
          <w:sz w:val="24"/>
          <w:szCs w:val="24"/>
          <w:lang w:val="en-US" w:eastAsia="zh-CN"/>
        </w:rPr>
        <w:t xml:space="preserve">Shanghai Institute of Infectious Disease and Biosecurity, Fudan University, Shanghai, </w:t>
      </w:r>
      <w:r>
        <w:rPr>
          <w:rFonts w:hint="default" w:ascii="Times New Roman" w:hAnsi="Times New Roman" w:cs="Times New Roman"/>
          <w:i/>
          <w:iCs/>
          <w:sz w:val="24"/>
          <w:szCs w:val="24"/>
          <w:lang w:val="en-US" w:eastAsia="zh-CN"/>
        </w:rPr>
        <w:t>200032, China</w:t>
      </w:r>
    </w:p>
    <w:p w14:paraId="184C4008">
      <w:pPr>
        <w:rPr>
          <w:rFonts w:hint="default" w:ascii="Times New Roman" w:hAnsi="Times New Roman" w:cs="Times New Roman"/>
          <w:i/>
          <w:iCs/>
          <w:sz w:val="24"/>
          <w:szCs w:val="24"/>
          <w:lang w:val="en-US" w:eastAsia="zh-CN"/>
        </w:rPr>
      </w:pPr>
      <w:r>
        <w:rPr>
          <w:rFonts w:hint="eastAsia" w:ascii="Times New Roman" w:hAnsi="Times New Roman" w:cs="Times New Roman"/>
          <w:i/>
          <w:iCs/>
          <w:sz w:val="24"/>
          <w:szCs w:val="24"/>
          <w:vertAlign w:val="superscript"/>
          <w:lang w:val="en-US" w:eastAsia="zh-CN"/>
        </w:rPr>
        <w:t>2</w:t>
      </w:r>
      <w:r>
        <w:rPr>
          <w:rFonts w:hint="default" w:ascii="Times New Roman" w:hAnsi="Times New Roman" w:cs="Times New Roman"/>
          <w:i/>
          <w:iCs/>
          <w:sz w:val="24"/>
          <w:szCs w:val="24"/>
          <w:lang w:val="en-US" w:eastAsia="zh-CN"/>
        </w:rPr>
        <w:t>School of Public Health, Fudan University, Shanghai</w:t>
      </w:r>
      <w:r>
        <w:rPr>
          <w:rFonts w:hint="eastAsia" w:ascii="Times New Roman" w:hAnsi="Times New Roman" w:cs="Times New Roman"/>
          <w:i/>
          <w:iCs/>
          <w:sz w:val="24"/>
          <w:szCs w:val="24"/>
          <w:lang w:val="en-US" w:eastAsia="zh-CN"/>
        </w:rPr>
        <w:t>,</w:t>
      </w:r>
      <w:r>
        <w:rPr>
          <w:rFonts w:hint="default" w:ascii="Times New Roman" w:hAnsi="Times New Roman" w:cs="Times New Roman"/>
          <w:i/>
          <w:iCs/>
          <w:sz w:val="24"/>
          <w:szCs w:val="24"/>
          <w:lang w:val="en-US" w:eastAsia="zh-CN"/>
        </w:rPr>
        <w:t xml:space="preserve"> 200032, China</w:t>
      </w:r>
    </w:p>
    <w:p w14:paraId="1415DE66">
      <w:pPr>
        <w:rPr>
          <w:rFonts w:hint="default" w:ascii="Times New Roman" w:hAnsi="Times New Roman" w:cs="Times New Roman"/>
          <w:i/>
          <w:iCs/>
          <w:sz w:val="24"/>
          <w:szCs w:val="24"/>
          <w:lang w:val="en-US" w:eastAsia="zh-CN"/>
        </w:rPr>
      </w:pPr>
      <w:r>
        <w:rPr>
          <w:rFonts w:hint="eastAsia" w:ascii="Times New Roman" w:hAnsi="Times New Roman" w:cs="Times New Roman"/>
          <w:i/>
          <w:iCs/>
          <w:sz w:val="24"/>
          <w:szCs w:val="24"/>
          <w:vertAlign w:val="superscript"/>
          <w:lang w:val="en-US" w:eastAsia="zh-CN"/>
        </w:rPr>
        <w:t>3</w:t>
      </w:r>
      <w:r>
        <w:rPr>
          <w:rFonts w:hint="default" w:ascii="Times New Roman" w:hAnsi="Times New Roman" w:cs="Times New Roman"/>
          <w:i/>
          <w:iCs/>
          <w:sz w:val="24"/>
          <w:szCs w:val="24"/>
          <w:lang w:val="en-US" w:eastAsia="zh-CN"/>
        </w:rPr>
        <w:t>UM-SJTU Joint Institute</w:t>
      </w:r>
      <w:r>
        <w:rPr>
          <w:rFonts w:hint="eastAsia" w:ascii="Times New Roman" w:hAnsi="Times New Roman" w:cs="Times New Roman"/>
          <w:i/>
          <w:iCs/>
          <w:sz w:val="24"/>
          <w:szCs w:val="24"/>
          <w:lang w:val="en-US" w:eastAsia="zh-CN"/>
        </w:rPr>
        <w:t>, Shanghai Jiao Tong University</w:t>
      </w:r>
      <w:r>
        <w:rPr>
          <w:rFonts w:hint="default" w:ascii="Times New Roman" w:hAnsi="Times New Roman" w:cs="Times New Roman"/>
          <w:i/>
          <w:iCs/>
          <w:sz w:val="24"/>
          <w:szCs w:val="24"/>
          <w:lang w:val="en-US" w:eastAsia="zh-CN"/>
        </w:rPr>
        <w:t>, Shanghai</w:t>
      </w:r>
      <w:r>
        <w:rPr>
          <w:rFonts w:hint="eastAsia" w:ascii="Times New Roman" w:hAnsi="Times New Roman" w:cs="Times New Roman"/>
          <w:i/>
          <w:iCs/>
          <w:sz w:val="24"/>
          <w:szCs w:val="24"/>
          <w:lang w:val="en-US" w:eastAsia="zh-CN"/>
        </w:rPr>
        <w:t>,</w:t>
      </w:r>
      <w:r>
        <w:rPr>
          <w:rFonts w:hint="default" w:ascii="Times New Roman" w:hAnsi="Times New Roman" w:cs="Times New Roman"/>
          <w:i/>
          <w:iCs/>
          <w:sz w:val="24"/>
          <w:szCs w:val="24"/>
          <w:lang w:val="en-US" w:eastAsia="zh-CN"/>
        </w:rPr>
        <w:t xml:space="preserve"> 200240, China</w:t>
      </w:r>
    </w:p>
    <w:p w14:paraId="0582638B">
      <w:pPr>
        <w:rPr>
          <w:rFonts w:eastAsia="Arial Unicode MS" w:cs="Times New Roman"/>
          <w:b/>
          <w:bCs/>
        </w:rPr>
      </w:pPr>
    </w:p>
    <w:p w14:paraId="7B2B4648">
      <w:pPr>
        <w:rPr>
          <w:rFonts w:hint="eastAsia" w:cs="Times New Roman"/>
          <w:i w:val="0"/>
          <w:iCs w:val="0"/>
          <w:sz w:val="24"/>
          <w:szCs w:val="24"/>
          <w:lang w:val="en-US" w:eastAsia="zh-CN"/>
        </w:rPr>
      </w:pPr>
      <w:r>
        <w:rPr>
          <w:rFonts w:hint="eastAsia" w:ascii="Times New Roman" w:hAnsi="Times New Roman" w:cs="Times New Roman"/>
          <w:i w:val="0"/>
          <w:iCs w:val="0"/>
          <w:sz w:val="24"/>
          <w:szCs w:val="24"/>
          <w:lang w:val="en-US" w:eastAsia="zh-CN"/>
        </w:rPr>
        <w:t>Correspondence should be addressed to Li Luo</w:t>
      </w:r>
      <w:r>
        <w:rPr>
          <w:rFonts w:hint="eastAsia" w:cs="Times New Roman"/>
          <w:i w:val="0"/>
          <w:iCs w:val="0"/>
          <w:color w:val="auto"/>
          <w:sz w:val="24"/>
          <w:szCs w:val="24"/>
          <w:u w:val="none"/>
          <w:lang w:val="en-US" w:eastAsia="zh-CN"/>
        </w:rPr>
        <w:t xml:space="preserve">; </w:t>
      </w:r>
      <w:r>
        <w:rPr>
          <w:rFonts w:hint="eastAsia" w:cs="Times New Roman"/>
          <w:i w:val="0"/>
          <w:iCs w:val="0"/>
          <w:color w:val="auto"/>
          <w:sz w:val="24"/>
          <w:szCs w:val="24"/>
          <w:u w:val="none"/>
          <w:lang w:val="en-US" w:eastAsia="zh-CN"/>
        </w:rPr>
        <w:fldChar w:fldCharType="begin"/>
      </w:r>
      <w:r>
        <w:rPr>
          <w:rFonts w:hint="eastAsia" w:cs="Times New Roman"/>
          <w:i w:val="0"/>
          <w:iCs w:val="0"/>
          <w:color w:val="auto"/>
          <w:sz w:val="24"/>
          <w:szCs w:val="24"/>
          <w:u w:val="none"/>
          <w:lang w:val="en-US" w:eastAsia="zh-CN"/>
        </w:rPr>
        <w:instrText xml:space="preserve"> HYPERLINK "mailto:liluo@fudan.edu.cn" </w:instrText>
      </w:r>
      <w:r>
        <w:rPr>
          <w:rFonts w:hint="eastAsia" w:cs="Times New Roman"/>
          <w:i w:val="0"/>
          <w:iCs w:val="0"/>
          <w:color w:val="auto"/>
          <w:sz w:val="24"/>
          <w:szCs w:val="24"/>
          <w:u w:val="none"/>
          <w:lang w:val="en-US" w:eastAsia="zh-CN"/>
        </w:rPr>
        <w:fldChar w:fldCharType="separate"/>
      </w:r>
      <w:r>
        <w:rPr>
          <w:rStyle w:val="13"/>
          <w:rFonts w:hint="eastAsia" w:cs="Times New Roman"/>
          <w:i w:val="0"/>
          <w:iCs w:val="0"/>
          <w:color w:val="auto"/>
          <w:sz w:val="24"/>
          <w:szCs w:val="24"/>
          <w:u w:val="none"/>
          <w:lang w:val="en-US" w:eastAsia="zh-CN"/>
        </w:rPr>
        <w:t>liluo@fudan.edu.cn</w:t>
      </w:r>
      <w:r>
        <w:rPr>
          <w:rFonts w:hint="eastAsia" w:cs="Times New Roman"/>
          <w:i w:val="0"/>
          <w:iCs w:val="0"/>
          <w:color w:val="auto"/>
          <w:sz w:val="24"/>
          <w:szCs w:val="24"/>
          <w:u w:val="none"/>
          <w:lang w:val="en-US" w:eastAsia="zh-CN"/>
        </w:rPr>
        <w:fldChar w:fldCharType="end"/>
      </w:r>
    </w:p>
    <w:p w14:paraId="0DAC86B3">
      <w:pPr>
        <w:spacing w:after="0"/>
        <w:rPr>
          <w:rFonts w:cs="Times New Roman"/>
          <w:szCs w:val="24"/>
        </w:rPr>
      </w:pPr>
      <w:r>
        <w:rPr>
          <w:rFonts w:hint="eastAsia" w:cs="Times New Roman"/>
          <w:szCs w:val="24"/>
        </w:rPr>
        <w:t>✝These authors have contributed equally to this work</w:t>
      </w:r>
    </w:p>
    <w:p w14:paraId="5D336199">
      <w:pPr>
        <w:spacing w:line="480" w:lineRule="auto"/>
        <w:jc w:val="both"/>
        <w:rPr>
          <w:rFonts w:ascii="Times New Roman" w:hAnsi="Times New Roman" w:cs="Times New Roman"/>
          <w:sz w:val="24"/>
          <w:szCs w:val="24"/>
        </w:rPr>
      </w:pPr>
      <w:bookmarkStart w:id="0" w:name="_GoBack"/>
      <w:bookmarkEnd w:id="0"/>
    </w:p>
    <w:p w14:paraId="48AD31F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5D891A57">
      <w:pPr>
        <w:spacing w:line="480" w:lineRule="auto"/>
        <w:jc w:val="both"/>
        <w:rPr>
          <w:rFonts w:ascii="Times New Roman" w:hAnsi="Times New Roman" w:eastAsia="NimbusRomNo9L-Medi" w:cs="Times New Roman"/>
          <w:sz w:val="24"/>
          <w:szCs w:val="24"/>
        </w:rPr>
      </w:pPr>
      <w:r>
        <w:rPr>
          <w:rFonts w:ascii="Times New Roman" w:hAnsi="Times New Roman" w:eastAsia="NimbusRomNo9L-Medi" w:cs="Times New Roman"/>
          <w:b/>
          <w:bCs/>
          <w:sz w:val="24"/>
          <w:szCs w:val="24"/>
        </w:rPr>
        <w:t>Background:</w:t>
      </w:r>
      <w:r>
        <w:rPr>
          <w:rFonts w:ascii="Times New Roman" w:hAnsi="Times New Roman" w:eastAsia="NimbusRomNo9L-Medi" w:cs="Times New Roman"/>
          <w:sz w:val="24"/>
          <w:szCs w:val="24"/>
        </w:rPr>
        <w:t xml:space="preserve"> The shortage of specialist nurses poses a significant</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challenge to healthcare systems worldwide, impacting both</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patient care and hospital operations. This study explores the</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application of machine learning to the prediction of the job transfer</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tendencies of specialist nurses, aiming to provide hospitals with</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 xml:space="preserve">actionable insights for retention strategies. </w:t>
      </w:r>
      <w:r>
        <w:rPr>
          <w:rFonts w:ascii="Times New Roman" w:hAnsi="Times New Roman" w:eastAsia="NimbusRomNo9L-Medi" w:cs="Times New Roman"/>
          <w:b/>
          <w:bCs/>
          <w:sz w:val="24"/>
          <w:szCs w:val="24"/>
        </w:rPr>
        <w:t xml:space="preserve">Methods: </w:t>
      </w:r>
      <w:r>
        <w:rPr>
          <w:rFonts w:ascii="Times New Roman" w:hAnsi="Times New Roman" w:eastAsia="NimbusRomNo9L-Medi" w:cs="Times New Roman"/>
          <w:sz w:val="24"/>
          <w:szCs w:val="24"/>
        </w:rPr>
        <w:t>We applied multiple</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classification algorithms, including the Random Forest, XGBoost,</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 xml:space="preserve">and MLPClassifier, and the final model achieved an </w:t>
      </w:r>
      <w:r>
        <w:rPr>
          <w:rFonts w:ascii="Times New Roman" w:hAnsi="Times New Roman" w:eastAsia="NimbusRomNo9L-Regu" w:cs="Times New Roman"/>
          <w:sz w:val="24"/>
          <w:szCs w:val="24"/>
        </w:rPr>
        <w:t>area under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the receiver operating characteristic curve (AUC) </w:t>
      </w:r>
      <w:r>
        <w:rPr>
          <w:rFonts w:ascii="Times New Roman" w:hAnsi="Times New Roman" w:eastAsia="NimbusRomNo9L-Medi" w:cs="Times New Roman"/>
          <w:sz w:val="24"/>
          <w:szCs w:val="24"/>
        </w:rPr>
        <w:t>score</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of 0.713 after cross-validation and hyperparameter optimisation</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using the Tree-structured Parzen Estimator (TPE). To better</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understand feature contributions, we utilised Shapley</w:t>
      </w:r>
      <w:r>
        <w:rPr>
          <w:rFonts w:ascii="Times New Roman" w:hAnsi="Times New Roman" w:eastAsia="宋体" w:cs="Times New Roman"/>
          <w:sz w:val="24"/>
          <w:szCs w:val="24"/>
        </w:rPr>
        <w:t xml:space="preserve"> a</w:t>
      </w:r>
      <w:r>
        <w:rPr>
          <w:rFonts w:ascii="Times New Roman" w:hAnsi="Times New Roman" w:eastAsia="NimbusRomNo9L-Medi" w:cs="Times New Roman"/>
          <w:sz w:val="24"/>
          <w:szCs w:val="24"/>
        </w:rPr>
        <w:t>dditive explanations (SHAP) values to perform feature importance</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 xml:space="preserve">analyses. </w:t>
      </w:r>
    </w:p>
    <w:p w14:paraId="650327C2">
      <w:pPr>
        <w:spacing w:line="480" w:lineRule="auto"/>
        <w:jc w:val="both"/>
        <w:rPr>
          <w:rFonts w:ascii="Times New Roman" w:hAnsi="Times New Roman" w:eastAsia="NimbusRomNo9L-Medi" w:cs="Times New Roman"/>
          <w:sz w:val="24"/>
          <w:szCs w:val="24"/>
        </w:rPr>
      </w:pPr>
      <w:r>
        <w:rPr>
          <w:rFonts w:ascii="Times New Roman" w:hAnsi="Times New Roman" w:eastAsia="NimbusRomNo9L-Medi" w:cs="Times New Roman"/>
          <w:b/>
          <w:bCs/>
          <w:sz w:val="24"/>
          <w:szCs w:val="24"/>
        </w:rPr>
        <w:t xml:space="preserve">Results: </w:t>
      </w:r>
      <w:r>
        <w:rPr>
          <w:rFonts w:ascii="Times New Roman" w:hAnsi="Times New Roman" w:eastAsia="NimbusRomNo9L-Medi" w:cs="Times New Roman"/>
          <w:sz w:val="24"/>
          <w:szCs w:val="24"/>
        </w:rPr>
        <w:t>Our findings identified that key predictors of nurse</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transfer include clinical teaching participation, specialist training</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attendance, and job satisfaction. However, certain results, such</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as the unexpected positive correlation between satisfaction with</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performance distribution and job transfer, revealed anomalies</w:t>
      </w:r>
      <w:r>
        <w:rPr>
          <w:rFonts w:ascii="Times New Roman" w:hAnsi="Times New Roman" w:eastAsia="宋体" w:cs="Times New Roman"/>
          <w:sz w:val="24"/>
          <w:szCs w:val="24"/>
        </w:rPr>
        <w:t xml:space="preserve"> that are </w:t>
      </w:r>
      <w:r>
        <w:rPr>
          <w:rFonts w:ascii="Times New Roman" w:hAnsi="Times New Roman" w:eastAsia="NimbusRomNo9L-Medi" w:cs="Times New Roman"/>
          <w:sz w:val="24"/>
          <w:szCs w:val="24"/>
        </w:rPr>
        <w:t>likely attributable to class imbalances or data biases. We also discuss</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the tradeoffs between different data preprocessing techniques,</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particularly regarding oversampling within cross-validation to</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 xml:space="preserve">mitigate class imbalances. </w:t>
      </w:r>
      <w:r>
        <w:rPr>
          <w:rFonts w:ascii="Times New Roman" w:hAnsi="Times New Roman" w:eastAsia="NimbusRomNo9L-Medi" w:cs="Times New Roman"/>
          <w:b/>
          <w:bCs/>
          <w:sz w:val="24"/>
          <w:szCs w:val="24"/>
        </w:rPr>
        <w:t xml:space="preserve">Conclusions: </w:t>
      </w:r>
      <w:r>
        <w:rPr>
          <w:rFonts w:ascii="Times New Roman" w:hAnsi="Times New Roman" w:eastAsia="NimbusRomNo9L-Medi" w:cs="Times New Roman"/>
          <w:sz w:val="24"/>
          <w:szCs w:val="24"/>
        </w:rPr>
        <w:t>While the performance of the model was</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moderate, the insights from the SHAP analysis provided valuable</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directions for future research. Hence, we recommend collecting more</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representative data and refining feature selection to improve</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model accuracy. Therefore, this research contributes to the development of</w:t>
      </w:r>
      <w:r>
        <w:rPr>
          <w:rFonts w:hint="eastAsia" w:ascii="Times New Roman" w:hAnsi="Times New Roman" w:eastAsia="宋体" w:cs="Times New Roman"/>
          <w:sz w:val="24"/>
          <w:szCs w:val="24"/>
        </w:rPr>
        <w:t xml:space="preserve"> </w:t>
      </w:r>
      <w:r>
        <w:rPr>
          <w:rFonts w:ascii="Times New Roman" w:hAnsi="Times New Roman" w:eastAsia="NimbusRomNo9L-Medi" w:cs="Times New Roman"/>
          <w:sz w:val="24"/>
          <w:szCs w:val="24"/>
        </w:rPr>
        <w:t>predictive tools for hospital management to address the specialist</w:t>
      </w:r>
      <w:r>
        <w:rPr>
          <w:rFonts w:ascii="Times New Roman" w:hAnsi="Times New Roman" w:eastAsia="宋体" w:cs="Times New Roman"/>
          <w:sz w:val="24"/>
          <w:szCs w:val="24"/>
        </w:rPr>
        <w:t xml:space="preserve"> </w:t>
      </w:r>
      <w:r>
        <w:rPr>
          <w:rFonts w:ascii="Times New Roman" w:hAnsi="Times New Roman" w:eastAsia="NimbusRomNo9L-Medi" w:cs="Times New Roman"/>
          <w:sz w:val="24"/>
          <w:szCs w:val="24"/>
        </w:rPr>
        <w:t>nurse shortage by identifying nurses who are at risk of job transfer.</w:t>
      </w:r>
    </w:p>
    <w:p w14:paraId="33BBE36B">
      <w:pPr>
        <w:spacing w:line="480" w:lineRule="auto"/>
        <w:jc w:val="both"/>
        <w:rPr>
          <w:rFonts w:ascii="Times New Roman" w:hAnsi="Times New Roman" w:eastAsia="NimbusRomNo9L-Medi" w:cs="Times New Roman"/>
          <w:sz w:val="24"/>
          <w:szCs w:val="24"/>
        </w:rPr>
      </w:pPr>
    </w:p>
    <w:p w14:paraId="65A4B488">
      <w:pPr>
        <w:spacing w:line="480" w:lineRule="auto"/>
        <w:jc w:val="both"/>
        <w:rPr>
          <w:rFonts w:ascii="Times New Roman" w:hAnsi="Times New Roman" w:eastAsia="NimbusRomNo9L-Medi" w:cs="Times New Roman"/>
          <w:b/>
          <w:bCs/>
          <w:sz w:val="24"/>
          <w:szCs w:val="24"/>
        </w:rPr>
      </w:pPr>
      <w:r>
        <w:rPr>
          <w:rFonts w:ascii="Times New Roman" w:hAnsi="Times New Roman" w:eastAsia="NimbusRomNo9L-Medi" w:cs="Times New Roman"/>
          <w:b/>
          <w:bCs/>
          <w:sz w:val="24"/>
          <w:szCs w:val="24"/>
        </w:rPr>
        <w:t>Strengths and Weaknesses</w:t>
      </w:r>
    </w:p>
    <w:p w14:paraId="52265032">
      <w:pPr>
        <w:pStyle w:val="2"/>
        <w:spacing w:line="480" w:lineRule="auto"/>
        <w:jc w:val="both"/>
        <w:rPr>
          <w:rFonts w:hint="default" w:ascii="Times New Roman" w:hAnsi="Times New Roman"/>
          <w:sz w:val="24"/>
          <w:szCs w:val="24"/>
          <w:lang w:val="en-GB"/>
        </w:rPr>
      </w:pPr>
      <w:r>
        <w:rPr>
          <w:rFonts w:hint="default" w:ascii="Times New Roman" w:hAnsi="Times New Roman"/>
          <w:sz w:val="24"/>
          <w:szCs w:val="24"/>
          <w:lang w:val="en-GB"/>
        </w:rPr>
        <w:t>Strengths:</w:t>
      </w:r>
    </w:p>
    <w:p w14:paraId="12EFA9CD">
      <w:pPr>
        <w:numPr>
          <w:ilvl w:val="0"/>
          <w:numId w:val="1"/>
        </w:numPr>
        <w:spacing w:beforeAutospacing="1" w:afterAutospacing="1" w:line="480" w:lineRule="auto"/>
        <w:jc w:val="both"/>
        <w:rPr>
          <w:rFonts w:ascii="Times New Roman" w:hAnsi="Times New Roman" w:cs="Times New Roman"/>
          <w:sz w:val="24"/>
          <w:szCs w:val="24"/>
        </w:rPr>
      </w:pPr>
      <w:r>
        <w:rPr>
          <w:rStyle w:val="11"/>
          <w:rFonts w:ascii="Times New Roman" w:hAnsi="Times New Roman" w:cs="Times New Roman"/>
          <w:sz w:val="24"/>
          <w:szCs w:val="24"/>
        </w:rPr>
        <w:t>Multiple model comparison</w:t>
      </w:r>
      <w:r>
        <w:rPr>
          <w:rFonts w:ascii="Times New Roman" w:hAnsi="Times New Roman" w:cs="Times New Roman"/>
          <w:sz w:val="24"/>
          <w:szCs w:val="24"/>
        </w:rPr>
        <w:t>: This study explores a wide range of algorithmic approaches to optimise predictive performance by implementing various machine learning models (Random Forest, XGBoost, MLP Classifier, AdaBoost, LGBM Classifier, and CatBoost Classifier).</w:t>
      </w:r>
    </w:p>
    <w:p w14:paraId="40F2903D">
      <w:pPr>
        <w:numPr>
          <w:ilvl w:val="0"/>
          <w:numId w:val="1"/>
        </w:numPr>
        <w:spacing w:beforeAutospacing="1" w:afterAutospacing="1" w:line="480" w:lineRule="auto"/>
        <w:jc w:val="both"/>
        <w:rPr>
          <w:rFonts w:ascii="Times New Roman" w:hAnsi="Times New Roman" w:cs="Times New Roman"/>
          <w:sz w:val="24"/>
          <w:szCs w:val="24"/>
        </w:rPr>
      </w:pPr>
      <w:r>
        <w:rPr>
          <w:rStyle w:val="11"/>
          <w:rFonts w:ascii="Times New Roman" w:hAnsi="Times New Roman" w:cs="Times New Roman"/>
          <w:sz w:val="24"/>
          <w:szCs w:val="24"/>
        </w:rPr>
        <w:t>Cross-validation</w:t>
      </w:r>
      <w:r>
        <w:rPr>
          <w:rFonts w:ascii="Times New Roman" w:hAnsi="Times New Roman" w:cs="Times New Roman"/>
          <w:sz w:val="24"/>
          <w:szCs w:val="24"/>
        </w:rPr>
        <w:t>: The use of cross-validation ensures robust model selection and reduces the risk of overfitting, thus enhancing the generalisability of the results.</w:t>
      </w:r>
    </w:p>
    <w:p w14:paraId="3900B85C">
      <w:pPr>
        <w:numPr>
          <w:ilvl w:val="0"/>
          <w:numId w:val="1"/>
        </w:numPr>
        <w:spacing w:beforeAutospacing="1" w:afterAutospacing="1" w:line="480" w:lineRule="auto"/>
        <w:jc w:val="both"/>
        <w:rPr>
          <w:rFonts w:ascii="Times New Roman" w:hAnsi="Times New Roman" w:cs="Times New Roman"/>
          <w:sz w:val="24"/>
          <w:szCs w:val="24"/>
        </w:rPr>
      </w:pPr>
      <w:r>
        <w:rPr>
          <w:rStyle w:val="11"/>
          <w:rFonts w:ascii="Times New Roman" w:hAnsi="Times New Roman" w:cs="Times New Roman"/>
          <w:sz w:val="24"/>
          <w:szCs w:val="24"/>
        </w:rPr>
        <w:t>Hyperparameter tuning</w:t>
      </w:r>
      <w:r>
        <w:rPr>
          <w:rFonts w:ascii="Times New Roman" w:hAnsi="Times New Roman" w:cs="Times New Roman"/>
          <w:sz w:val="24"/>
          <w:szCs w:val="24"/>
        </w:rPr>
        <w:t>: The application of Optuna’s TPE-based optimisation allows for efficient hyperparameter selection, which leads to improved model performance.</w:t>
      </w:r>
    </w:p>
    <w:p w14:paraId="1B625E64">
      <w:pPr>
        <w:numPr>
          <w:ilvl w:val="0"/>
          <w:numId w:val="1"/>
        </w:numPr>
        <w:spacing w:beforeAutospacing="1" w:afterAutospacing="1" w:line="480" w:lineRule="auto"/>
        <w:jc w:val="both"/>
        <w:rPr>
          <w:rFonts w:ascii="Times New Roman" w:hAnsi="Times New Roman" w:cs="Times New Roman"/>
          <w:sz w:val="24"/>
          <w:szCs w:val="24"/>
        </w:rPr>
      </w:pPr>
      <w:r>
        <w:rPr>
          <w:rStyle w:val="11"/>
          <w:rFonts w:ascii="Times New Roman" w:hAnsi="Times New Roman" w:cs="Times New Roman"/>
          <w:sz w:val="24"/>
          <w:szCs w:val="24"/>
        </w:rPr>
        <w:t>Handling imbalanced data</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Our dataset is highly imbalanced. Among the 471 samples collected, 77.9% (367) of the participants intended to transfer while only 22.1% (104) of the participants intended to stay. </w:t>
      </w:r>
      <w:r>
        <w:rPr>
          <w:rFonts w:ascii="Times New Roman" w:hAnsi="Times New Roman" w:cs="Times New Roman"/>
          <w:sz w:val="24"/>
          <w:szCs w:val="24"/>
        </w:rPr>
        <w:t>This study addresses class imbalance by incorporating the synthetic minority over-sampling technique (SMOTE)</w:t>
      </w:r>
      <w:r>
        <w:rPr>
          <w:rFonts w:hint="eastAsia" w:ascii="Times New Roman" w:hAnsi="Times New Roman" w:cs="Times New Roman"/>
          <w:sz w:val="24"/>
          <w:szCs w:val="24"/>
          <w:lang w:val="en-US"/>
        </w:rPr>
        <w:t>. SMOTE will oversample the minority class (nurses who do not intend to transfer) until it has the same number as the majority (nurses who intend to transfer),</w:t>
      </w:r>
      <w:r>
        <w:rPr>
          <w:rFonts w:ascii="Times New Roman" w:hAnsi="Times New Roman" w:cs="Times New Roman"/>
          <w:sz w:val="24"/>
          <w:szCs w:val="24"/>
        </w:rPr>
        <w:t xml:space="preserve"> thus ensuring the better prediction of minority cases.</w:t>
      </w:r>
    </w:p>
    <w:p w14:paraId="618397E1">
      <w:pPr>
        <w:numPr>
          <w:ilvl w:val="0"/>
          <w:numId w:val="1"/>
        </w:numPr>
        <w:spacing w:beforeAutospacing="1" w:afterAutospacing="1" w:line="480" w:lineRule="auto"/>
        <w:jc w:val="both"/>
        <w:rPr>
          <w:rFonts w:ascii="Times New Roman" w:hAnsi="Times New Roman" w:cs="Times New Roman"/>
          <w:sz w:val="24"/>
          <w:szCs w:val="24"/>
        </w:rPr>
      </w:pPr>
      <w:r>
        <w:rPr>
          <w:rStyle w:val="11"/>
          <w:rFonts w:ascii="Times New Roman" w:hAnsi="Times New Roman" w:cs="Times New Roman"/>
          <w:sz w:val="24"/>
          <w:szCs w:val="24"/>
        </w:rPr>
        <w:t>Feature importance analysis</w:t>
      </w:r>
      <w:r>
        <w:rPr>
          <w:rFonts w:ascii="Times New Roman" w:hAnsi="Times New Roman" w:cs="Times New Roman"/>
          <w:sz w:val="24"/>
          <w:szCs w:val="24"/>
        </w:rPr>
        <w:t>: The use of SHAP to interpret feature importance adds transparency and interpretability, which facilitates understanding the decision-making processes of the models.</w:t>
      </w:r>
    </w:p>
    <w:p w14:paraId="6683650B">
      <w:pPr>
        <w:pStyle w:val="2"/>
        <w:spacing w:line="480" w:lineRule="auto"/>
        <w:jc w:val="both"/>
        <w:rPr>
          <w:rFonts w:hint="default" w:ascii="Times New Roman" w:hAnsi="Times New Roman"/>
          <w:sz w:val="24"/>
          <w:szCs w:val="24"/>
          <w:lang w:val="en-GB"/>
        </w:rPr>
      </w:pPr>
      <w:r>
        <w:rPr>
          <w:rFonts w:hint="default" w:ascii="Times New Roman" w:hAnsi="Times New Roman"/>
          <w:sz w:val="24"/>
          <w:szCs w:val="24"/>
          <w:lang w:val="en-GB"/>
        </w:rPr>
        <w:t>Weaknesses:</w:t>
      </w:r>
    </w:p>
    <w:p w14:paraId="2D8143A3">
      <w:pPr>
        <w:numPr>
          <w:ilvl w:val="0"/>
          <w:numId w:val="2"/>
        </w:numPr>
        <w:spacing w:beforeAutospacing="1" w:afterAutospacing="1" w:line="480" w:lineRule="auto"/>
        <w:jc w:val="both"/>
        <w:rPr>
          <w:rFonts w:ascii="Times New Roman" w:hAnsi="Times New Roman" w:cs="Times New Roman"/>
          <w:sz w:val="24"/>
          <w:szCs w:val="24"/>
        </w:rPr>
      </w:pPr>
      <w:r>
        <w:rPr>
          <w:rStyle w:val="11"/>
          <w:rFonts w:ascii="Times New Roman" w:hAnsi="Times New Roman" w:cs="Times New Roman"/>
          <w:sz w:val="24"/>
          <w:szCs w:val="24"/>
        </w:rPr>
        <w:t>Limited interpretability in some models</w:t>
      </w:r>
      <w:r>
        <w:rPr>
          <w:rFonts w:ascii="Times New Roman" w:hAnsi="Times New Roman" w:cs="Times New Roman"/>
          <w:sz w:val="24"/>
          <w:szCs w:val="24"/>
        </w:rPr>
        <w:t>: While powerful, models such as XGBoost and CatBoost can be complex, which makes it harder to interpret the underlying relationships compared with simpler models, such as logistic regression.</w:t>
      </w:r>
    </w:p>
    <w:p w14:paraId="27392032">
      <w:pPr>
        <w:numPr>
          <w:ilvl w:val="0"/>
          <w:numId w:val="2"/>
        </w:numPr>
        <w:spacing w:beforeAutospacing="1" w:afterAutospacing="1" w:line="480" w:lineRule="auto"/>
        <w:jc w:val="both"/>
        <w:rPr>
          <w:rFonts w:ascii="Times New Roman" w:hAnsi="Times New Roman" w:cs="Times New Roman"/>
          <w:sz w:val="24"/>
          <w:szCs w:val="24"/>
        </w:rPr>
      </w:pPr>
      <w:r>
        <w:rPr>
          <w:rStyle w:val="11"/>
          <w:rFonts w:ascii="Times New Roman" w:hAnsi="Times New Roman" w:cs="Times New Roman"/>
          <w:sz w:val="24"/>
          <w:szCs w:val="24"/>
        </w:rPr>
        <w:t>One-hot encoding scalability</w:t>
      </w:r>
      <w:r>
        <w:rPr>
          <w:rFonts w:ascii="Times New Roman" w:hAnsi="Times New Roman" w:cs="Times New Roman"/>
          <w:sz w:val="24"/>
          <w:szCs w:val="24"/>
        </w:rPr>
        <w:t>: Using one-hot encoding in preprocessing can lead to high-dimensional data, especially when categorical features have many unique values, which potentially impacts computational efficiency.</w:t>
      </w:r>
    </w:p>
    <w:p w14:paraId="00974CC4">
      <w:pPr>
        <w:numPr>
          <w:ilvl w:val="0"/>
          <w:numId w:val="2"/>
        </w:numPr>
        <w:spacing w:beforeAutospacing="1" w:afterAutospacing="1" w:line="480" w:lineRule="auto"/>
        <w:jc w:val="both"/>
        <w:rPr>
          <w:rFonts w:ascii="Times New Roman" w:hAnsi="Times New Roman" w:cs="Times New Roman"/>
          <w:sz w:val="24"/>
          <w:szCs w:val="24"/>
        </w:rPr>
      </w:pPr>
      <w:r>
        <w:rPr>
          <w:rStyle w:val="11"/>
          <w:rFonts w:ascii="Times New Roman" w:hAnsi="Times New Roman" w:cs="Times New Roman"/>
          <w:sz w:val="24"/>
          <w:szCs w:val="24"/>
        </w:rPr>
        <w:t>Potential data leakage risk</w:t>
      </w:r>
      <w:r>
        <w:rPr>
          <w:rFonts w:ascii="Times New Roman" w:hAnsi="Times New Roman" w:cs="Times New Roman"/>
          <w:sz w:val="24"/>
          <w:szCs w:val="24"/>
        </w:rPr>
        <w:t>: The extensive preprocessing steps, including feature selection and scaling, require careful management to avoid leakage between the training and testing data.</w:t>
      </w:r>
    </w:p>
    <w:p w14:paraId="1C10E062">
      <w:pPr>
        <w:numPr>
          <w:ilvl w:val="0"/>
          <w:numId w:val="2"/>
        </w:numPr>
        <w:spacing w:beforeAutospacing="1" w:afterAutospacing="1" w:line="480" w:lineRule="auto"/>
        <w:jc w:val="both"/>
        <w:rPr>
          <w:rFonts w:ascii="Times New Roman" w:hAnsi="Times New Roman" w:cs="Times New Roman"/>
          <w:sz w:val="24"/>
          <w:szCs w:val="24"/>
        </w:rPr>
      </w:pPr>
      <w:r>
        <w:rPr>
          <w:rStyle w:val="11"/>
          <w:rFonts w:ascii="Times New Roman" w:hAnsi="Times New Roman" w:cs="Times New Roman"/>
          <w:sz w:val="24"/>
          <w:szCs w:val="24"/>
        </w:rPr>
        <w:t>Hyperparameter tuning computational cost</w:t>
      </w:r>
      <w:r>
        <w:rPr>
          <w:rFonts w:ascii="Times New Roman" w:hAnsi="Times New Roman" w:cs="Times New Roman"/>
          <w:sz w:val="24"/>
          <w:szCs w:val="24"/>
        </w:rPr>
        <w:t>: Although Optuna optimises the process, the computational cost of hyperparameter tuning across multiple models can be high, particularly when combined with cross-validation.</w:t>
      </w:r>
    </w:p>
    <w:p w14:paraId="6D7085AD">
      <w:pPr>
        <w:numPr>
          <w:ilvl w:val="0"/>
          <w:numId w:val="2"/>
        </w:numPr>
        <w:spacing w:beforeAutospacing="1" w:afterAutospacing="1" w:line="480" w:lineRule="auto"/>
        <w:jc w:val="both"/>
        <w:rPr>
          <w:rFonts w:ascii="Times New Roman" w:hAnsi="Times New Roman" w:cs="Times New Roman"/>
          <w:sz w:val="24"/>
          <w:szCs w:val="24"/>
        </w:rPr>
      </w:pPr>
      <w:r>
        <w:rPr>
          <w:rStyle w:val="11"/>
          <w:rFonts w:ascii="Times New Roman" w:hAnsi="Times New Roman" w:cs="Times New Roman"/>
          <w:sz w:val="24"/>
          <w:szCs w:val="24"/>
        </w:rPr>
        <w:t>SMOTE limitations</w:t>
      </w:r>
      <w:r>
        <w:rPr>
          <w:rFonts w:ascii="Times New Roman" w:hAnsi="Times New Roman" w:cs="Times New Roman"/>
          <w:sz w:val="24"/>
          <w:szCs w:val="24"/>
        </w:rPr>
        <w:t>: While SMOTE helps balance the dataset, it may generate synthetic data that do not perfectly represent real-world nurse resignation patterns, which could introduce noise into the training process.</w:t>
      </w:r>
    </w:p>
    <w:p w14:paraId="6B443B0F">
      <w:pPr>
        <w:spacing w:line="480" w:lineRule="auto"/>
        <w:jc w:val="both"/>
        <w:rPr>
          <w:rFonts w:ascii="Times New Roman" w:hAnsi="Times New Roman" w:eastAsia="NimbusRomNo9L-Medi" w:cs="Times New Roman"/>
          <w:sz w:val="24"/>
          <w:szCs w:val="24"/>
        </w:rPr>
      </w:pPr>
    </w:p>
    <w:p w14:paraId="43859726">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I. BACKGROUND</w:t>
      </w:r>
    </w:p>
    <w:p w14:paraId="2F520365">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Specialist nurses are essential in maintaining the quality of</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care in hospitals. However, the supply of specialist nurses is limited,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and healthcare systems can be significantly impacted when specialist nurses transfer or leave their positions. Globally,</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there were approximately 29.1 million nurses in 2020, but a</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shortage of 4.5 million nurses is projected by 2030, according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to the World Health Organisation (WHO)</w:t>
      </w:r>
      <w:r>
        <w:rPr>
          <w:rFonts w:hint="eastAsia" w:ascii="Times New Roman" w:hAnsi="Times New Roman" w:cs="Times New Roman"/>
          <w:sz w:val="24"/>
          <w:szCs w:val="24"/>
        </w:rPr>
        <w:t xml:space="preserve"> </w:t>
      </w:r>
      <w:r>
        <w:rPr>
          <w:rFonts w:ascii="Times New Roman" w:hAnsi="Times New Roman" w:eastAsia="NimbusRomNo9L-Regu" w:cs="Times New Roman"/>
          <w:sz w:val="24"/>
          <w:szCs w:val="24"/>
        </w:rPr>
        <w:fldChar w:fldCharType="begin"/>
      </w:r>
      <w:r>
        <w:rPr>
          <w:rFonts w:ascii="Times New Roman" w:hAnsi="Times New Roman" w:eastAsia="NimbusRomNo9L-Regu" w:cs="Times New Roman"/>
          <w:sz w:val="24"/>
          <w:szCs w:val="24"/>
        </w:rPr>
        <w:instrText xml:space="preserve"> ADDIN ZOTERO_ITEM CSL_CITATION {"citationID":"HwNNTf6S","properties":{"formattedCitation":"(1)","plainCitation":"(1)","noteIndex":0},"citationItems":[{"id":"ZItGRAca/xoza1Z6W","uris":["http://zotero.org/users/local/g3PWxT2A/items/P3VJW9WH"],"itemData":{"id":272,"type":"webpage","title":"Global strategy on human resources for health: Workforce 2030","URL":"https://www.who.int/publications/i/item/9789241511131","author":[{"family":"WHO","given":""}],"accessed":{"date-parts":[["2024",11,4]]},"issued":{"date-parts":[["2020",7,7]]}}}],"schema":"https://github.com/citation-style-language/schema/raw/master/csl-citation.json"} </w:instrText>
      </w:r>
      <w:r>
        <w:rPr>
          <w:rFonts w:ascii="Times New Roman" w:hAnsi="Times New Roman" w:eastAsia="NimbusRomNo9L-Regu" w:cs="Times New Roman"/>
          <w:sz w:val="24"/>
          <w:szCs w:val="24"/>
        </w:rPr>
        <w:fldChar w:fldCharType="separate"/>
      </w:r>
      <w:r>
        <w:rPr>
          <w:rFonts w:ascii="Times New Roman" w:hAnsi="Times New Roman" w:cs="Times New Roman"/>
          <w:sz w:val="24"/>
        </w:rPr>
        <w:t>(1)</w:t>
      </w:r>
      <w:r>
        <w:rPr>
          <w:rFonts w:ascii="Times New Roman" w:hAnsi="Times New Roman" w:eastAsia="NimbusRomNo9L-Regu" w:cs="Times New Roman"/>
          <w:sz w:val="24"/>
          <w:szCs w:val="24"/>
        </w:rPr>
        <w:fldChar w:fldCharType="end"/>
      </w:r>
      <w:r>
        <w:rPr>
          <w:rFonts w:ascii="Times New Roman" w:hAnsi="Times New Roman" w:eastAsia="NimbusRomNo9L-Regu" w:cs="Times New Roman"/>
          <w:sz w:val="24"/>
          <w:szCs w:val="24"/>
        </w:rPr>
        <w:t>.</w:t>
      </w:r>
    </w:p>
    <w:p w14:paraId="667AC233">
      <w:pPr>
        <w:spacing w:line="480" w:lineRule="auto"/>
        <w:jc w:val="both"/>
        <w:rPr>
          <w:rFonts w:ascii="Times New Roman" w:hAnsi="Times New Roman" w:eastAsia="NimbusRomNo9L-Regu" w:cs="Times New Roman"/>
          <w:sz w:val="24"/>
          <w:szCs w:val="24"/>
        </w:rPr>
      </w:pPr>
    </w:p>
    <w:p w14:paraId="03905316">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In China, the situation is particularly critical. By the end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of 2023, the country had 5.63 million registered nurses,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translating to only 4 nurses per 1,000 people. This is far below</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Organisation for Economic Co-operation and Development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(OECD) average of 9.3 nurses per 1,000 people </w:t>
      </w:r>
      <w:r>
        <w:rPr>
          <w:rFonts w:ascii="Times New Roman" w:hAnsi="Times New Roman" w:eastAsia="NimbusRomNo9L-Regu" w:cs="Times New Roman"/>
          <w:sz w:val="24"/>
          <w:szCs w:val="24"/>
        </w:rPr>
        <w:fldChar w:fldCharType="begin"/>
      </w:r>
      <w:r>
        <w:rPr>
          <w:rFonts w:ascii="Times New Roman" w:hAnsi="Times New Roman" w:eastAsia="NimbusRomNo9L-Regu" w:cs="Times New Roman"/>
          <w:sz w:val="24"/>
          <w:szCs w:val="24"/>
        </w:rPr>
        <w:instrText xml:space="preserve"> ADDIN ZOTERO_ITEM CSL_CITATION {"citationID":"Dknd07h6","properties":{"formattedCitation":"(2)","plainCitation":"(2)","noteIndex":0},"citationItems":[{"id":"ZItGRAca/mvv0Zg8Q","uris":["http://zotero.org/users/local/g3PWxT2A/items/YHS2TL7B"],"itemData":{"id":70,"type":"book","note":"DOI: https://doi.org/https://doi.org/10.1787/7a7afb35-en","number-of-pages":"234","title":"Health at a Glance 2023","URL":"https://www.oecd-ilibrary.org/content/publication/7a7afb35-en","author":[{"literal":"OECD"}],"issued":{"date-parts":[["2023"]]}}}],"schema":"https://github.com/citation-style-language/schema/raw/master/csl-citation.json"} </w:instrText>
      </w:r>
      <w:r>
        <w:rPr>
          <w:rFonts w:ascii="Times New Roman" w:hAnsi="Times New Roman" w:eastAsia="NimbusRomNo9L-Regu" w:cs="Times New Roman"/>
          <w:sz w:val="24"/>
          <w:szCs w:val="24"/>
        </w:rPr>
        <w:fldChar w:fldCharType="separate"/>
      </w:r>
      <w:r>
        <w:rPr>
          <w:rFonts w:ascii="Times New Roman" w:hAnsi="Times New Roman" w:cs="Times New Roman"/>
          <w:sz w:val="24"/>
        </w:rPr>
        <w:t>(2)</w:t>
      </w:r>
      <w:r>
        <w:rPr>
          <w:rFonts w:ascii="Times New Roman" w:hAnsi="Times New Roman" w:eastAsia="NimbusRomNo9L-Regu" w:cs="Times New Roman"/>
          <w:sz w:val="24"/>
          <w:szCs w:val="24"/>
        </w:rPr>
        <w:fldChar w:fldCharType="end"/>
      </w:r>
      <w:r>
        <w:rPr>
          <w:rFonts w:ascii="Times New Roman" w:hAnsi="Times New Roman" w:eastAsia="NimbusRomNo9L-Regu" w:cs="Times New Roman"/>
          <w:sz w:val="24"/>
          <w:szCs w:val="24"/>
        </w:rPr>
        <w:t xml:space="preserve"> and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minimum threshold of 4.45 nurses per 1,000 people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recommended by the WHO</w:t>
      </w:r>
      <w:r>
        <w:rPr>
          <w:rFonts w:hint="eastAsia"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{"citationID":"hvaWy9mY","properties":{"formattedCitation":"(3)","plainCitation":"(3)","noteIndex":0},"citationItems":[{"id":"ZItGRAca/Z31JsUOI","uris":["http://zotero.org/users/local/g3PWxT2A/items/H93FGTMN"],"itemData":{"id":274,"type":"article-journal","abstract":"BACKGROUND: The migration of healthcare workers (HWs) from low/middle-income countries (LMICs) is a pressing global health issue with implications for  population-level health outcomes. We aimed to synthesise the drivers of HWs'  out-migration, intention to migrate and non-migration from LMICs. METHODS: We  searched Ovid MEDLINE, EMBASE, CINAHL, Global Health and Web of Science, as well  as the reference lists of retrieved articles. We included studies (quantitative,  qualitative or mixed-methods) on HWs' migration or intention to migrate,  published in either English or French between 1 January 1970 and 31 August 2022.  The retrieved titles were deduplicated in EndNote before being exported to Rayyan  for independent screening by three reviewers. RESULTS: We screened 21 593 unique  records and included 107 studies. Of the included studies, 82 were single-country  studies focusing on 26 countries, while the remaining 25 included data from  multiple LMICs. Most of the articles focused on either doctors 64.5% (69 of 107)  and/or nurses 54.2% (58 of 107). The UK (44.9% (48 of 107)) and the USA (42% (45  of 107)) were the top destination countries. The LMICs with the highest number of  studies were South Africa (15.9% (17 of 107)), India (12.1% (13 of 107)) and the  Philippines (6.5% (7 of 107)). The major drivers of migration were macro-level  and meso-level factors. Remuneration (83.2%) and security problems (58.9%) were  the key macro-level factors driving HWs' migration/intention to migrate. In  comparison, career prospects (81.3%), good working environment (63.6%) and job  satisfaction (57.9%) were the major meso-level drivers. These key drivers have  remained relatively constant over the last five decades and did not differ among  HWs who have migrated and those with intention to migrate or across geographical  regions. CONCLUSION: Growing evidence suggests that the key drivers of HWs'  migration or intention to migrate are similar across geographical regions in  LMICs. Opportunities exist to build collaborations to develop and implement  strategies to halt this pressing global health problem.","container-title":"BMJ global health","DOI":"10.1136/bmjgh-2023-012338","ISSN":"2059-7908","issue":"5","journalAbbreviation":"BMJ Glob Health","language":"eng","license":"© Author(s) (or their employer(s)) 2023. Re-use permitted under CC BY-NC. No commercial re-use. See rights and permissions. Published by BMJ.","note":"publisher-place: England\nPMID: 37156560 \nPMCID: PMC10174016","title":"Drivers of health workers' migration, intention to migrate and non-migration from low/middle-income countries, 1970-2022: a systematic review.","volume":"8","author":[{"family":"Toyin-Thomas","given":"Patience"},{"family":"Ikhurionan","given":"Paul"},{"family":"Omoyibo","given":"Efe E."},{"family":"Iwegim","given":"Chinelo"},{"family":"Ukueku","given":"Avwebo O."},{"family":"Okpere","given":"Jermaine"},{"family":"Nnawuihe","given":"Ukachi C."},{"family":"Atat","given":"Josephine"},{"family":"Otakhoigbogie","given":"Uwaila"},{"family":"Orikpete","given":"Efetobo Victor"},{"family":"Erhiawarie","given":"Franca"},{"family":"Gbejewoh","given":"Emmanuel O."},{"family":"Odogu","given":"Uyoyo"},{"family":"Akhirevbulu","given":"Itua C. G."},{"family":"Kwarshak","given":"Yakubu Kevin"},{"family":"Wariri","given":"Oghenebrume"}],"issued":{"date-parts":[["2023",5]]}}}],"schema":"https://github.com/citation-style-language/schema/raw/master/csl-citation.json"}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eastAsia="NimbusRomNo9L-Regu" w:cs="Times New Roman"/>
          <w:sz w:val="24"/>
          <w:szCs w:val="24"/>
        </w:rPr>
        <w:t>.</w:t>
      </w:r>
    </w:p>
    <w:p w14:paraId="10329F89">
      <w:pPr>
        <w:spacing w:line="480" w:lineRule="auto"/>
        <w:jc w:val="both"/>
        <w:rPr>
          <w:rFonts w:ascii="Times New Roman" w:hAnsi="Times New Roman" w:eastAsia="NimbusRomNo9L-Regu" w:cs="Times New Roman"/>
          <w:sz w:val="24"/>
          <w:szCs w:val="24"/>
        </w:rPr>
      </w:pPr>
    </w:p>
    <w:p w14:paraId="7594F0D5">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Several factors contribute to this global nursing shortage.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These include the ageing population</w:t>
      </w:r>
      <w:r>
        <w:rPr>
          <w:rFonts w:hint="eastAsia"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{"citationID":"cOm99gjd","properties":{"formattedCitation":"(4)","plainCitation":"(4)","noteIndex":0},"citationItems":[{"id":"ZItGRAca/WRjFH1Rn","uris":["http://zotero.org/users/local/g3PWxT2A/items/9I32V4CK"],"itemData":{"id":71,"type":"article-journal","abstract":"Nursing interns often faced moral distress in clinical practice, similar to registered nurses, which can lead to compassion fatigue. The roles of moral resilience and professional identity in influencing the psychological well-being of nursing interns are recognized, but the interrelationships among moral distress, moral resilience, professional identity, and compassion fatigue in this group remain unclear.","container-title":"BMC Nursing","DOI":"10.1186/s12912-024-02307-y","ISSN":"1472-6955","issue":"1","journalAbbreviation":"BMC Nursing","page":"638","title":"Moral distress and compassion fatigue among nursing interns: a cross-sectional study on the mediating roles of moral resilience and professional identity","volume":"23","author":[{"family":"Shuai","given":"Ting"},{"family":"Xuan","given":"Yan"},{"family":"Jiménez-Herrera","given":"Maria F."},{"family":"Yi","given":"Lijuan"},{"family":"Tian","given":"Xu"}],"issued":{"date-parts":[["2024",9,11]]}}}],"schema":"https://github.com/citation-style-language/schema/raw/master/csl-citation.json"}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(4)</w:t>
      </w:r>
      <w:r>
        <w:rPr>
          <w:rFonts w:ascii="Times New Roman" w:hAnsi="Times New Roman" w:cs="Times New Roman"/>
          <w:sz w:val="24"/>
          <w:szCs w:val="24"/>
        </w:rPr>
        <w:fldChar w:fldCharType="end"/>
      </w:r>
      <w:r>
        <w:rPr>
          <w:rFonts w:ascii="Times New Roman" w:hAnsi="Times New Roman" w:eastAsia="NimbusRomNo9L-Regu" w:cs="Times New Roman"/>
          <w:sz w:val="24"/>
          <w:szCs w:val="24"/>
        </w:rPr>
        <w:t>, an increase in chronic</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diseases </w:t>
      </w:r>
      <w:r>
        <w:rPr>
          <w:rFonts w:ascii="Times New Roman" w:hAnsi="Times New Roman" w:eastAsia="NimbusRomNo9L-Regu" w:cs="Times New Roman"/>
          <w:sz w:val="24"/>
          <w:szCs w:val="24"/>
        </w:rPr>
        <w:fldChar w:fldCharType="begin"/>
      </w:r>
      <w:r>
        <w:rPr>
          <w:rFonts w:ascii="Times New Roman" w:hAnsi="Times New Roman" w:eastAsia="NimbusRomNo9L-Regu" w:cs="Times New Roman"/>
          <w:sz w:val="24"/>
          <w:szCs w:val="24"/>
        </w:rPr>
        <w:instrText xml:space="preserve"> ADDIN ZOTERO_ITEM CSL_CITATION {"citationID":"R9RQHGAb","properties":{"formattedCitation":"(5)","plainCitation":"(5)","noteIndex":0},"citationItems":[{"id":"ZItGRAca/INKmeNo6","uris":["http://zotero.org/users/local/g3PWxT2A/items/NJXU92QV"],"itemData":{"id":275,"type":"document","title":"Fact sheet on Sustainable Development Goals (SDGs): health targets Climate change and health.pdf","URL":"https://iris.who.int/bitstream/handle/10665/340820/WHO-EURO-2018-2374-42129-58024-eng.pdf?sequence=1","accessed":{"date-parts":[["2024",11,4]]}}}],"schema":"https://github.com/citation-style-language/schema/raw/master/csl-citation.json"} </w:instrText>
      </w:r>
      <w:r>
        <w:rPr>
          <w:rFonts w:ascii="Times New Roman" w:hAnsi="Times New Roman" w:eastAsia="NimbusRomNo9L-Regu" w:cs="Times New Roman"/>
          <w:sz w:val="24"/>
          <w:szCs w:val="24"/>
        </w:rPr>
        <w:fldChar w:fldCharType="separate"/>
      </w:r>
      <w:r>
        <w:rPr>
          <w:rFonts w:ascii="Times New Roman" w:hAnsi="Times New Roman" w:cs="Times New Roman"/>
          <w:sz w:val="24"/>
        </w:rPr>
        <w:t>(5)</w:t>
      </w:r>
      <w:r>
        <w:rPr>
          <w:rFonts w:ascii="Times New Roman" w:hAnsi="Times New Roman" w:eastAsia="NimbusRomNo9L-Regu" w:cs="Times New Roman"/>
          <w:sz w:val="24"/>
          <w:szCs w:val="24"/>
        </w:rPr>
        <w:fldChar w:fldCharType="end"/>
      </w:r>
      <w:r>
        <w:rPr>
          <w:rFonts w:ascii="Times New Roman" w:hAnsi="Times New Roman" w:eastAsia="NimbusRomNo9L-Regu" w:cs="Times New Roman"/>
          <w:sz w:val="24"/>
          <w:szCs w:val="24"/>
        </w:rPr>
        <w:t>, and job transfers within the nursing profession</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ADDIN ZOTERO_ITEM CSL_CITATION {"citationID":"0uSkqrhy","properties":{"formattedCitation":"(6)","plainCitation":"(6)","noteIndex":0},"citationItems":[{"id":"ZItGRAca/uszHgVQi","uris":["http://zotero.org/users/local/g3PWxT2A/items/Y8JQ8F2D"],"itemData":{"id":69,"type":"article-journal","abstract":"Nurse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units.","container-title":"Healthcare (Basel, Switzerland)","DOI":"10.3390/healthcare11111583","ISSN":"2227-9032","issue":"11","journalAbbreviation":"Healthcare (Basel)","language":"eng","note":"publisher-place: Switzerland\nPMID: 37297723 \nPMCID: PMC10252429","title":"Development of a Nurse Turnover Prediction Model in Korea Using Machine Learning.","volume":"11","author":[{"family":"Kim","given":"Seong-Kwang"},{"family":"Kim","given":"Eun-Joo"},{"family":"Kim","given":"Hye-Kyeong"},{"family":"Song","given":"Sung-Sook"},{"family":"Park","given":"Bit-Na"},{"family":"Jo","given":"Kyoung-Won"}],"issued":{"date-parts":[["2023",5,28]]}}}],"schema":"https://github.com/citation-style-language/schema/raw/master/csl-citation.json"} </w:instrText>
      </w:r>
      <w:r>
        <w:rPr>
          <w:rFonts w:ascii="Times New Roman" w:hAnsi="Times New Roman" w:eastAsia="宋体" w:cs="Times New Roman"/>
          <w:sz w:val="24"/>
          <w:szCs w:val="24"/>
        </w:rPr>
        <w:fldChar w:fldCharType="separate"/>
      </w:r>
      <w:r>
        <w:rPr>
          <w:rFonts w:ascii="Times New Roman" w:hAnsi="Times New Roman" w:cs="Times New Roman"/>
          <w:sz w:val="24"/>
        </w:rPr>
        <w:t>(6)</w:t>
      </w:r>
      <w:r>
        <w:rPr>
          <w:rFonts w:ascii="Times New Roman" w:hAnsi="Times New Roman" w:eastAsia="宋体" w:cs="Times New Roman"/>
          <w:sz w:val="24"/>
          <w:szCs w:val="24"/>
        </w:rPr>
        <w:fldChar w:fldCharType="end"/>
      </w:r>
      <w:r>
        <w:rPr>
          <w:rFonts w:ascii="Times New Roman" w:hAnsi="Times New Roman" w:eastAsia="NimbusRomNo9L-Regu" w:cs="Times New Roman"/>
          <w:sz w:val="24"/>
          <w:szCs w:val="24"/>
        </w:rPr>
        <w:t>. Job transfers are a major reason for staff</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shortages, as they directly affect the quality of clinical care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and patient safety. For example, in sub-Saharan Africa, the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intention to transfer among nurses is alarmingly high, reaching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50.74%, while in East Africa, the intention to transfer reaches 58.03% </w:t>
      </w:r>
      <w:r>
        <w:rPr>
          <w:rFonts w:ascii="Times New Roman" w:hAnsi="Times New Roman" w:eastAsia="NimbusRomNo9L-Regu" w:cs="Times New Roman"/>
          <w:sz w:val="24"/>
          <w:szCs w:val="24"/>
        </w:rPr>
        <w:fldChar w:fldCharType="begin"/>
      </w:r>
      <w:r>
        <w:rPr>
          <w:rFonts w:ascii="Times New Roman" w:hAnsi="Times New Roman" w:eastAsia="NimbusRomNo9L-Regu" w:cs="Times New Roman"/>
          <w:sz w:val="24"/>
          <w:szCs w:val="24"/>
        </w:rPr>
        <w:instrText xml:space="preserve"> ADDIN ZOTERO_ITEM CSL_CITATION {"citationID":"MlGL1Gh5","properties":{"formattedCitation":"(7)","plainCitation":"(7)","noteIndex":0},"citationItems":[{"id":"ZItGRAca/Awf8jag6","uris":["http://zotero.org/users/local/g3PWxT2A/items/4ZU4L5IA"],"itemData":{"id":276,"type":"article-journal","abstract":"INTRODUCTION: Nurses' intention to leave their job is a worldwide concern. Internal and external brain drain factors are the main reason for nurses'  intention to leave their job. So far, in Sub Sahara Africa, several observational  studies have been done on nurses' intention to leave their job. However, a  comprehensive review that would have a lot of evidence for designing an  intervention is lacking. Hence, this study aimed to the pooled status of nurses'  intention to leave their job. METHODS: In the current meta-analysis, the target  variables were searched from different electronic databases. These electronic  databases are Pub Med, Google Scholar, Science Direct, African Index Medicus,  African Journal Online, EMB ASE, and the Cochran Library. To determine the pooled  proportion of intention to leave their job in Sub- Saharan Africa, all the  necessary data was extracted by using a standardized data extraction format. We  analyzed the data by using Stata 15 statistical software. Heterogeneity between  the primary studies assessed by Cochran Q and I-square tests. A random-effect  model computes to estimate the pooled nurses' intention to leave their job.  RESULT: We included fifteen full-text studies in the current meta-analysis. The  findings of this meta-analysis revealed that the pooled proportion of nurses'  intention to leave their job in sub-Saharan Africa was 50.74% (95% CI; 41.33,  60.14; I2 = 95.80%). The subgroup analysis showed that the highest pooled  proportion of intention to leave their job (58.03% (95% CI: 47.93, 68.12)) in  East Africa. The lowest pooled estimation to leave their job among nurses showed  that South Africa (33.04% (95%CI: 20.45, 45.63)). CONCLUSION: In the current  study, there was a high proportion of nurses indentation to leave their job.  Nurses' intention to leave their job also varied from region to region in the  study area. Therefore, health managers and stakeholders focus on design  sufficient development and career opportunities, positive working atmosphere, and  secure their autonomy.","container-title":"Heliyon","DOI":"10.1016/j.heliyon.2021.e07382","ISSN":"2405-8440","issue":"6","journalAbbreviation":"Heliyon","language":"eng","license":"© 2021 Published by Elsevier Ltd.","note":"publisher-place: England\nPMID: 34258453 \nPMCID: PMC8253915","page":"e07382","title":"Nurses' intention to leave their job in sub-Saharan Africa: A systematic review and meta-analysis.","volume":"7","author":[{"family":"Ayalew","given":"Emiru"},{"family":"Workineh","given":"Yinager"},{"family":"Semachew","given":"Ayele"},{"family":"Woldgiorgies","given":"Teshager"},{"family":"Kerie","given":"Sitotaw"},{"family":"Gedamu","given":"Haileyesus"},{"family":"Zeleke","given":"Balew"}],"issued":{"date-parts":[["2021",6]]}}}],"schema":"https://github.com/citation-style-language/schema/raw/master/csl-citation.json"} </w:instrText>
      </w:r>
      <w:r>
        <w:rPr>
          <w:rFonts w:ascii="Times New Roman" w:hAnsi="Times New Roman" w:eastAsia="NimbusRomNo9L-Regu" w:cs="Times New Roman"/>
          <w:sz w:val="24"/>
          <w:szCs w:val="24"/>
        </w:rPr>
        <w:fldChar w:fldCharType="separate"/>
      </w:r>
      <w:r>
        <w:rPr>
          <w:rFonts w:ascii="Times New Roman" w:hAnsi="Times New Roman" w:cs="Times New Roman"/>
          <w:sz w:val="24"/>
        </w:rPr>
        <w:t>(7)</w:t>
      </w:r>
      <w:r>
        <w:rPr>
          <w:rFonts w:ascii="Times New Roman" w:hAnsi="Times New Roman" w:eastAsia="NimbusRomNo9L-Regu" w:cs="Times New Roman"/>
          <w:sz w:val="24"/>
          <w:szCs w:val="24"/>
        </w:rPr>
        <w:fldChar w:fldCharType="end"/>
      </w:r>
      <w:r>
        <w:rPr>
          <w:rFonts w:ascii="Times New Roman" w:hAnsi="Times New Roman" w:eastAsia="NimbusRomNo9L-Regu" w:cs="Times New Roman"/>
          <w:sz w:val="24"/>
          <w:szCs w:val="24"/>
        </w:rPr>
        <w:t>.</w:t>
      </w:r>
    </w:p>
    <w:p w14:paraId="09A89DCC">
      <w:pPr>
        <w:spacing w:line="480" w:lineRule="auto"/>
        <w:jc w:val="both"/>
        <w:rPr>
          <w:rFonts w:ascii="Times New Roman" w:hAnsi="Times New Roman" w:eastAsia="NimbusRomNo9L-Regu" w:cs="Times New Roman"/>
          <w:sz w:val="24"/>
          <w:szCs w:val="24"/>
        </w:rPr>
      </w:pPr>
    </w:p>
    <w:p w14:paraId="2989962F">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In China, the annual job transfer rate among hospital nurses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ranges between 20% and 45% </w:t>
      </w:r>
      <w:r>
        <w:rPr>
          <w:rFonts w:ascii="Times New Roman" w:hAnsi="Times New Roman" w:eastAsia="NimbusRomNo9L-Regu" w:cs="Times New Roman"/>
          <w:sz w:val="24"/>
          <w:szCs w:val="24"/>
        </w:rPr>
        <w:fldChar w:fldCharType="begin"/>
      </w:r>
      <w:r>
        <w:rPr>
          <w:rFonts w:ascii="Times New Roman" w:hAnsi="Times New Roman" w:eastAsia="NimbusRomNo9L-Regu" w:cs="Times New Roman"/>
          <w:sz w:val="24"/>
          <w:szCs w:val="24"/>
        </w:rPr>
        <w:instrText xml:space="preserve"> ADDIN ZOTERO_ITEM CSL_CITATION {"citationID":"TD92JFTH","properties":{"formattedCitation":"(8)","plainCitation":"(8)","noteIndex":0},"citationItems":[{"id":"ZItGRAca/fSFcCWQV","uris":["http://zotero.org/users/local/g3PWxT2A/items/RE63845T"],"itemData":{"id":73,"type":"article-journal","abstract":"BACKGROUND: Currently, hospital nursing care workers (hereafter referred to as HNCWs) have become an important part of the healthcare system in China. They  exist in nearly all of the public hospitals and in some private hospitals, making  up 20 to 30% of the total nursing staff and providing 30 to 40% of basic nursing  care for patients. However, many studies have shown that the turnover rate of  HNCWs is very high, with average annual rates of 20 to 45%. We conducted this  survey to explore their turnover intentions and related factors and present some  suggestions to improve their retention rate. METHODS: A total of 514 HNCWs  employed at 11 hospitals in Shanghai participated in this study. The inclusion  criteria were as follows: (1) being a certified HNCW, (2) having worked as an  HNCW for more than 1 year, and (3) volunteering to take part in the survey.  RESULTS: The overall turnover intention of the HNCWs was 41.3%. Influencing  factors include education (βeta = 0.201, P = 0.000), wages (βeta = - 0.920,  P = 0.000), management satisfaction, (βeta = - 0.213, P = 0.000), satisfaction  with wages (βeta = - 0.612, P = 0.000), satisfaction with working hours  (βeta = - 0.270, P = 0.000), satisfaction with their own work (βeta = - 0.066,  P = 0.027), work stress (βeta = 0.726, P = 0.000), enjoyment of the job  (βeta = - 0.141, P = 0.000) and hours of sleep (βeta = - 0.046, P = 0.037).  CONCLUSIONS: Decreasing HNCWs' turnover intentions and the overall turnover rate  is important for improving the quality of healthcare. More attention should be  paid to this issue in the enactment of health policy.","container-title":"BMC health services research","DOI":"10.1186/s12913-018-3281-9","ISSN":"1472-6963","issue":"1","journalAbbreviation":"BMC Health Serv Res","language":"eng","note":"publisher-place: England\nPMID: 29929520 \nPMCID: PMC6013857","page":"485","title":"What is behind high turnover: a questionnaire survey of hospital nursing care workers in Shanghai, China.","volume":"18","author":[{"family":"Wang","given":"Yan"},{"family":"Yuan","given":"Huiyun"}],"issued":{"date-parts":[["2018",6,22]]}}}],"schema":"https://github.com/citation-style-language/schema/raw/master/csl-citation.json"} </w:instrText>
      </w:r>
      <w:r>
        <w:rPr>
          <w:rFonts w:ascii="Times New Roman" w:hAnsi="Times New Roman" w:eastAsia="NimbusRomNo9L-Regu" w:cs="Times New Roman"/>
          <w:sz w:val="24"/>
          <w:szCs w:val="24"/>
        </w:rPr>
        <w:fldChar w:fldCharType="separate"/>
      </w:r>
      <w:r>
        <w:rPr>
          <w:rFonts w:ascii="Times New Roman" w:hAnsi="Times New Roman" w:cs="Times New Roman"/>
          <w:sz w:val="24"/>
        </w:rPr>
        <w:t>(8)</w:t>
      </w:r>
      <w:r>
        <w:rPr>
          <w:rFonts w:ascii="Times New Roman" w:hAnsi="Times New Roman" w:eastAsia="NimbusRomNo9L-Regu" w:cs="Times New Roman"/>
          <w:sz w:val="24"/>
          <w:szCs w:val="24"/>
        </w:rPr>
        <w:fldChar w:fldCharType="end"/>
      </w:r>
      <w:r>
        <w:rPr>
          <w:rFonts w:ascii="Times New Roman" w:hAnsi="Times New Roman" w:eastAsia="NimbusRomNo9L-Regu" w:cs="Times New Roman"/>
          <w:sz w:val="24"/>
          <w:szCs w:val="24"/>
        </w:rPr>
        <w:t>. Even at the lower end of</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this range, a 20% transfer rate can lead to significant financial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burdens for hospitals and reductions in medical quality. At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upper end, with a 45% transfer rate, hospitals face severe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organisational and operational disruptions </w:t>
      </w:r>
      <w:r>
        <w:rPr>
          <w:rFonts w:ascii="Times New Roman" w:hAnsi="Times New Roman" w:eastAsia="NimbusRomNo9L-Regu" w:cs="Times New Roman"/>
          <w:sz w:val="24"/>
          <w:szCs w:val="24"/>
        </w:rPr>
        <w:fldChar w:fldCharType="begin"/>
      </w:r>
      <w:r>
        <w:rPr>
          <w:rFonts w:ascii="Times New Roman" w:hAnsi="Times New Roman" w:eastAsia="NimbusRomNo9L-Regu" w:cs="Times New Roman"/>
          <w:sz w:val="24"/>
          <w:szCs w:val="24"/>
        </w:rPr>
        <w:instrText xml:space="preserve"> ADDIN ZOTERO_ITEM CSL_CITATION {"citationID":"evhKMLfi","properties":{"formattedCitation":"(9)","plainCitation":"(9)","noteIndex":0},"citationItems":[{"id":"ZItGRAca/U3pt1WEr","uris":["http://zotero.org/users/local/g3PWxT2A/items/SRC6XFPS"],"itemData":{"id":74,"type":"article-journal","abstract":"Despite the inevitable growing rate of nurse turnover worldwide and its consequences, limited empirical data has been published in Indonesia. This study aims to describe the nurse turnover pattern at private hospitals, its causes and consequences as perceived by the hospitals’ managers.","container-title":"BMC Nursing","DOI":"10.1186/s12912-018-0317-8","ISSN":"1472-6955","issue":"2","journalAbbreviation":"BMC Nursing","page":"52","title":"Nurse turnover and perceived causes and consequences: a preliminary study at private hospitals in Indonesia","volume":"17","author":[{"family":"Dewanto","given":"Aryo"},{"family":"Wardhani","given":"Viera"}],"issued":{"date-parts":[["2018",12,19]]}}}],"schema":"https://github.com/citation-style-language/schema/raw/master/csl-citation.json"} </w:instrText>
      </w:r>
      <w:r>
        <w:rPr>
          <w:rFonts w:ascii="Times New Roman" w:hAnsi="Times New Roman" w:eastAsia="NimbusRomNo9L-Regu" w:cs="Times New Roman"/>
          <w:sz w:val="24"/>
          <w:szCs w:val="24"/>
        </w:rPr>
        <w:fldChar w:fldCharType="separate"/>
      </w:r>
      <w:r>
        <w:rPr>
          <w:rFonts w:ascii="Times New Roman" w:hAnsi="Times New Roman" w:cs="Times New Roman"/>
          <w:sz w:val="24"/>
        </w:rPr>
        <w:t>(9)</w:t>
      </w:r>
      <w:r>
        <w:rPr>
          <w:rFonts w:ascii="Times New Roman" w:hAnsi="Times New Roman" w:eastAsia="NimbusRomNo9L-Regu" w:cs="Times New Roman"/>
          <w:sz w:val="24"/>
          <w:szCs w:val="24"/>
        </w:rPr>
        <w:fldChar w:fldCharType="end"/>
      </w:r>
      <w:r>
        <w:rPr>
          <w:rFonts w:ascii="Times New Roman" w:hAnsi="Times New Roman" w:eastAsia="NimbusRomNo9L-Regu" w:cs="Times New Roman"/>
          <w:sz w:val="24"/>
          <w:szCs w:val="24"/>
        </w:rPr>
        <w:t>.</w:t>
      </w:r>
    </w:p>
    <w:p w14:paraId="4E68880E">
      <w:pPr>
        <w:spacing w:line="480" w:lineRule="auto"/>
        <w:jc w:val="both"/>
        <w:rPr>
          <w:rFonts w:ascii="Times New Roman" w:hAnsi="Times New Roman" w:eastAsia="NimbusRomNo9L-Regu" w:cs="Times New Roman"/>
          <w:sz w:val="24"/>
          <w:szCs w:val="24"/>
        </w:rPr>
      </w:pPr>
    </w:p>
    <w:p w14:paraId="5E2326BF">
      <w:pPr>
        <w:spacing w:line="480" w:lineRule="auto"/>
        <w:jc w:val="both"/>
        <w:rPr>
          <w:rFonts w:ascii="Times New Roman" w:hAnsi="Times New Roman" w:eastAsia="宋体" w:cs="Times New Roman"/>
          <w:sz w:val="24"/>
          <w:szCs w:val="24"/>
        </w:rPr>
      </w:pPr>
      <w:r>
        <w:rPr>
          <w:rFonts w:ascii="Times New Roman" w:hAnsi="Times New Roman" w:eastAsia="NimbusRomNo9L-Regu" w:cs="Times New Roman"/>
          <w:sz w:val="24"/>
          <w:szCs w:val="24"/>
        </w:rPr>
        <w:t>Given the critical role that nurse retention plays in healthcare,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numerous studies have sought to predict job transfer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tendencies among nurses. By identifying early indicators of</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transfer, hospitals can either prepare for the eventual vacancies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or take preemptive steps to reduce turnover intentions,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both of which will </w:t>
      </w:r>
      <w:r>
        <w:rPr>
          <w:rFonts w:ascii="Times New Roman" w:hAnsi="Times New Roman" w:eastAsia="NimbusRomNo9L-Regu" w:cs="Times New Roman"/>
          <w:sz w:val="24"/>
          <w:szCs w:val="24"/>
        </w:rPr>
        <w:t>ultimately help mitigate the effects of staff shortages.</w:t>
      </w:r>
      <w:r>
        <w:rPr>
          <w:rFonts w:hint="eastAsia" w:ascii="Times New Roman" w:hAnsi="Times New Roman" w:eastAsia="宋体" w:cs="Times New Roman"/>
          <w:sz w:val="24"/>
          <w:szCs w:val="24"/>
        </w:rPr>
        <w:t xml:space="preserve"> </w:t>
      </w:r>
    </w:p>
    <w:p w14:paraId="336D0637">
      <w:pPr>
        <w:spacing w:line="480" w:lineRule="auto"/>
        <w:jc w:val="both"/>
        <w:rPr>
          <w:rFonts w:ascii="Times New Roman" w:hAnsi="Times New Roman" w:eastAsia="宋体" w:cs="Times New Roman"/>
          <w:sz w:val="24"/>
          <w:szCs w:val="24"/>
        </w:rPr>
      </w:pPr>
    </w:p>
    <w:p w14:paraId="0C51D49F">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A. Motivation</w:t>
      </w:r>
    </w:p>
    <w:p w14:paraId="6AA36F72">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Given the challenges posed by the limited supply of nurses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and their high job transfer rates, it is essential for hospitals to</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anticipate potential transfers in advance. Accurate predictions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of nurse transfer tendencies would enable hospitals to either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prepare for staffing vacancies or implement targeted retention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strategies. Such proactive measures can alleviate the negative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impacts of nurse shortages and thereby ensure continuity in patient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care as well as reduce the operational strain on hospital resources.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Therefore, the development of reliable predictive models for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nurse job transfers is crucial for maintaining a stable and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efficient healthcare workforce.</w:t>
      </w:r>
    </w:p>
    <w:p w14:paraId="22D84682">
      <w:pPr>
        <w:spacing w:line="480" w:lineRule="auto"/>
        <w:jc w:val="both"/>
        <w:rPr>
          <w:rFonts w:ascii="Times New Roman" w:hAnsi="Times New Roman" w:eastAsia="NimbusRomNo9L-Regu" w:cs="Times New Roman"/>
          <w:sz w:val="24"/>
          <w:szCs w:val="24"/>
        </w:rPr>
      </w:pPr>
    </w:p>
    <w:p w14:paraId="318ABB5F">
      <w:pPr>
        <w:spacing w:line="480" w:lineRule="auto"/>
        <w:jc w:val="both"/>
        <w:rPr>
          <w:rFonts w:ascii="Times New Roman" w:hAnsi="Times New Roman" w:eastAsia="宋体" w:cs="Times New Roman"/>
          <w:b/>
          <w:bCs/>
          <w:sz w:val="24"/>
          <w:szCs w:val="24"/>
        </w:rPr>
      </w:pPr>
      <w:r>
        <w:rPr>
          <w:rFonts w:ascii="Times New Roman" w:hAnsi="Times New Roman" w:eastAsia="NimbusRomNo9L-ReguItal" w:cs="Times New Roman"/>
          <w:b/>
          <w:bCs/>
          <w:sz w:val="24"/>
          <w:szCs w:val="24"/>
        </w:rPr>
        <w:t>B. Research Objectives</w:t>
      </w:r>
      <w:r>
        <w:rPr>
          <w:rFonts w:hint="eastAsia" w:ascii="Times New Roman" w:hAnsi="Times New Roman" w:eastAsia="宋体" w:cs="Times New Roman"/>
          <w:b/>
          <w:bCs/>
          <w:sz w:val="24"/>
          <w:szCs w:val="24"/>
        </w:rPr>
        <w:t xml:space="preserve"> </w:t>
      </w:r>
    </w:p>
    <w:p w14:paraId="16855EE2">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This study aims to develop a machine learning model to</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predict the job transfer tendencies of specialist nurses using a</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variety of statistically collected data. In addition to building the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prediction model, we analyse the key factors that most strongly</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correlate with transfer tendencies. By identifying these critical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factors, hospitals can use the revealed insights to create a more supportive work environment, reduce nurses’ intentions to</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leave, and ultimately help to mitigate the ongoing shortage of</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specialist nurses.</w:t>
      </w:r>
    </w:p>
    <w:p w14:paraId="6F50404A">
      <w:pPr>
        <w:spacing w:line="480" w:lineRule="auto"/>
        <w:jc w:val="both"/>
        <w:rPr>
          <w:rFonts w:ascii="Times New Roman" w:hAnsi="Times New Roman" w:eastAsia="NimbusRomNo9L-Regu" w:cs="Times New Roman"/>
          <w:sz w:val="24"/>
          <w:szCs w:val="24"/>
        </w:rPr>
      </w:pPr>
    </w:p>
    <w:p w14:paraId="3BAA80C7">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C. Methodological Approach</w:t>
      </w:r>
    </w:p>
    <w:p w14:paraId="1DE80CF5">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The development of the predictive model followed a standard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machine learning workflow, encompassing data preprocessing,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cross-validation, model training, and testing. We</w:t>
      </w:r>
      <w:r>
        <w:rPr>
          <w:rFonts w:hint="eastAsia" w:ascii="Times New Roman" w:hAnsi="Times New Roman" w:eastAsia="宋体" w:cs="Times New Roman"/>
          <w:sz w:val="24"/>
          <w:szCs w:val="24"/>
        </w:rPr>
        <w:t xml:space="preserve"> implemented </w:t>
      </w:r>
      <w:r>
        <w:rPr>
          <w:rFonts w:ascii="Times New Roman" w:hAnsi="Times New Roman" w:eastAsia="NimbusRomNo9L-Regu" w:cs="Times New Roman"/>
          <w:sz w:val="24"/>
          <w:szCs w:val="24"/>
        </w:rPr>
        <w:t>several preprocessing strategies, including standard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scaling for numerical data, one-hot encoding for categorical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variables, and feature selection using a logistic regression</w:t>
      </w:r>
    </w:p>
    <w:p w14:paraId="6C2EC9DA">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estimator. Additionally, we utilised the synthetic minority</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oversampling technique (SMOTE) to address class imbalance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through data oversampling.</w:t>
      </w:r>
    </w:p>
    <w:p w14:paraId="2C22BC23">
      <w:pPr>
        <w:spacing w:line="480" w:lineRule="auto"/>
        <w:jc w:val="both"/>
        <w:rPr>
          <w:rFonts w:ascii="Times New Roman" w:hAnsi="Times New Roman" w:eastAsia="NimbusRomNo9L-Regu" w:cs="Times New Roman"/>
          <w:sz w:val="24"/>
          <w:szCs w:val="24"/>
        </w:rPr>
      </w:pPr>
    </w:p>
    <w:p w14:paraId="3A064595">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To identify the final model, we evaluated multiple classification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algorithms, including the Random Forest and XGBoost, based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on their performance during cross-validation.</w:t>
      </w:r>
    </w:p>
    <w:p w14:paraId="11705B3D">
      <w:pPr>
        <w:spacing w:line="480" w:lineRule="auto"/>
        <w:jc w:val="both"/>
        <w:rPr>
          <w:rFonts w:ascii="Times New Roman" w:hAnsi="Times New Roman" w:eastAsia="NimbusRomNo9L-Regu" w:cs="Times New Roman"/>
          <w:sz w:val="24"/>
          <w:szCs w:val="24"/>
        </w:rPr>
      </w:pPr>
    </w:p>
    <w:p w14:paraId="44C193A6">
      <w:pPr>
        <w:spacing w:line="480" w:lineRule="auto"/>
        <w:jc w:val="both"/>
        <w:rPr>
          <w:rFonts w:ascii="Times New Roman" w:hAnsi="Times New Roman" w:eastAsia="宋体" w:cs="Times New Roman"/>
          <w:sz w:val="24"/>
          <w:szCs w:val="24"/>
        </w:rPr>
      </w:pPr>
      <w:r>
        <w:rPr>
          <w:rFonts w:ascii="Times New Roman" w:hAnsi="Times New Roman" w:eastAsia="NimbusRomNo9L-Regu" w:cs="Times New Roman"/>
          <w:sz w:val="24"/>
          <w:szCs w:val="24"/>
        </w:rPr>
        <w:t>For feature importance analysis, we employed the Shapley</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additive explanations (SHAP) algorithm to assess the most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significant features impacting the prediction outcomes. We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visualised these relationships using SHAP value violin plots,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which provided insights into feature importance and their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contributions to the model’s predictions.</w:t>
      </w:r>
    </w:p>
    <w:p w14:paraId="32260334">
      <w:pPr>
        <w:spacing w:line="480" w:lineRule="auto"/>
        <w:jc w:val="both"/>
        <w:rPr>
          <w:rFonts w:ascii="Times New Roman" w:hAnsi="Times New Roman" w:eastAsia="宋体" w:cs="Times New Roman"/>
          <w:sz w:val="24"/>
          <w:szCs w:val="24"/>
        </w:rPr>
      </w:pPr>
    </w:p>
    <w:p w14:paraId="77B60F91">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II. SIGNIFICANCE AND CONTRIBUTION</w:t>
      </w:r>
    </w:p>
    <w:p w14:paraId="5024E4B6">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This study offers significant insights into the factors influencing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job transfer tendencies among specialist nurses, with a</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particular focus on the Chinese healthcare context. By utilising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data collected from Chinese nurses, our research provides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hospitals in China with a predictive model that addresses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pressing issue of nurse turnover, which is a challenge that has substantial implications for healthcare delivery and patient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care.</w:t>
      </w:r>
    </w:p>
    <w:p w14:paraId="41B5CD24">
      <w:pPr>
        <w:spacing w:line="480" w:lineRule="auto"/>
        <w:jc w:val="both"/>
        <w:rPr>
          <w:rFonts w:ascii="Times New Roman" w:hAnsi="Times New Roman" w:eastAsia="NimbusRomNo9L-Regu" w:cs="Times New Roman"/>
          <w:sz w:val="24"/>
          <w:szCs w:val="24"/>
        </w:rPr>
      </w:pPr>
    </w:p>
    <w:p w14:paraId="10D23BCF">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Moreover, the findings from this study have broader relevance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beyond China, as many healthcare systems worldwide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face similar challenges related to nurse retention and turnover.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Therefore, the insights gained from our analysis of the key factors influencing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transfer tendencies can serve as valuable references for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hospitals globally. By understanding these factors, healthcare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institutions can implement targeted strategies to create a more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supportive work environment and ultimately lead to improved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job satisfaction and reduced turnover intentions among nursing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staff.</w:t>
      </w:r>
    </w:p>
    <w:p w14:paraId="73B9C5BE">
      <w:pPr>
        <w:spacing w:line="480" w:lineRule="auto"/>
        <w:jc w:val="both"/>
        <w:rPr>
          <w:rFonts w:ascii="Times New Roman" w:hAnsi="Times New Roman" w:eastAsia="NimbusRomNo9L-Regu" w:cs="Times New Roman"/>
          <w:sz w:val="24"/>
          <w:szCs w:val="24"/>
        </w:rPr>
      </w:pPr>
    </w:p>
    <w:p w14:paraId="468327B2">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The primary contribution of this research lies in its provision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of a data-driven predictive model that equips hospitals with</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tools to proactively address nurse retention. This model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not only enhances the understanding of the complex dynamics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influencing nurse job transfers but also empowers healthcare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administrators to make informed decisions aimed at reducing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turnover. In a time when healthcare systems are grappling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with shortages of specialist nurses, our findings are crucial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for developing effective workforce management strategies that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ensure continuity of care and optimal patient outcomes.</w:t>
      </w:r>
    </w:p>
    <w:p w14:paraId="1E8A2D8F">
      <w:pPr>
        <w:spacing w:line="480" w:lineRule="auto"/>
        <w:jc w:val="both"/>
        <w:rPr>
          <w:rFonts w:ascii="Times New Roman" w:hAnsi="Times New Roman" w:eastAsia="NimbusRomNo9L-Regu" w:cs="Times New Roman"/>
          <w:color w:val="auto"/>
          <w:sz w:val="24"/>
          <w:szCs w:val="24"/>
        </w:rPr>
      </w:pPr>
    </w:p>
    <w:p w14:paraId="571CA093">
      <w:pPr>
        <w:spacing w:line="480" w:lineRule="auto"/>
        <w:jc w:val="both"/>
        <w:rPr>
          <w:rFonts w:ascii="Times New Roman" w:hAnsi="Times New Roman" w:eastAsia="NimbusRomNo9L-Regu" w:cs="Times New Roman"/>
          <w:color w:val="auto"/>
          <w:sz w:val="24"/>
          <w:szCs w:val="24"/>
          <w:highlight w:val="none"/>
        </w:rPr>
      </w:pPr>
      <w:r>
        <w:rPr>
          <w:rFonts w:ascii="Times New Roman" w:hAnsi="Times New Roman" w:eastAsia="NimbusRomNo9L-Regu" w:cs="Times New Roman"/>
          <w:b/>
          <w:bCs/>
          <w:color w:val="auto"/>
          <w:sz w:val="24"/>
          <w:szCs w:val="24"/>
          <w:highlight w:val="none"/>
        </w:rPr>
        <w:t>III. RELATED WORK</w:t>
      </w:r>
    </w:p>
    <w:p w14:paraId="24B90C86">
      <w:pPr>
        <w:spacing w:line="480" w:lineRule="auto"/>
        <w:jc w:val="both"/>
        <w:rPr>
          <w:rFonts w:ascii="Times New Roman" w:hAnsi="Times New Roman" w:eastAsia="NimbusRomNo9L-Regu" w:cs="Times New Roman"/>
          <w:color w:val="auto"/>
          <w:sz w:val="24"/>
          <w:szCs w:val="24"/>
        </w:rPr>
      </w:pPr>
      <w:r>
        <w:rPr>
          <w:rFonts w:hint="eastAsia" w:ascii="Times New Roman" w:hAnsi="Times New Roman" w:eastAsia="NimbusRomNo9L-Regu" w:cs="Times New Roman"/>
          <w:color w:val="auto"/>
          <w:sz w:val="24"/>
          <w:szCs w:val="24"/>
        </w:rPr>
        <w:t>Recent advances in machine learning have demonstrated remarkable potential in predictive modeling across various domains, including healthcare and agriculture. For instance, Alkhammash et al. (2023) and Elshewey et al. (2023, 2025) applied hybrid models—such as optimized gradient boosting, CNN-LSTM, and MLP integrated with metaheuristic algorithms—for tasks ranging from disease diagnosis to pandemic forecasting. Although these studies differ in application, they consistently highlight the importance of feature selection, handling data imbalance, and model interpretability. These insights guide our methodological approach to predicting specialist nurses’ transfer intentions using explainable machine learning techniques</w:t>
      </w:r>
      <w:r>
        <w:rPr>
          <w:rFonts w:ascii="Times New Roman" w:hAnsi="Times New Roman" w:eastAsia="NimbusRomNo9L-Regu" w:cs="Times New Roman"/>
          <w:color w:val="auto"/>
          <w:sz w:val="24"/>
          <w:szCs w:val="24"/>
        </w:rPr>
        <w:fldChar w:fldCharType="begin"/>
      </w:r>
      <w:r>
        <w:rPr>
          <w:rFonts w:ascii="Times New Roman" w:hAnsi="Times New Roman" w:eastAsia="NimbusRomNo9L-Regu" w:cs="Times New Roman"/>
          <w:color w:val="auto"/>
          <w:sz w:val="24"/>
          <w:szCs w:val="24"/>
        </w:rPr>
        <w:instrText xml:space="preserve"> ADDIN ZOTERO_ITEM CSL_CITATION {"citationID":"Q4drzonj","properties":{"formattedCitation":"(10\\uc0\\u8211{}12)","plainCitation":"(10–12)","noteIndex":0},"citationItems":[{"id":21,"uris":["http://zotero.org/users/11201652/items/J65KRLTN"],"itemData":{"id":21,"type":"article-journal","abstract":"During the pandemic of the coronavirus disease (COVID-19), statistics showed that the number of affected cases differed from one country to another and also from one city to another. Therefore, in this paper, we provide an enhanced model for predicting COVID-19 samples in different regions of Saudi Arabia (high-altitude and sea-level areas). The model is developed using several stages and was successfully trained and tested using two datasets that were collected from Taif city (high-altitude area) and Jeddah city (sea-level area) in Saudi Arabia. Binary particle swarm optimization (BPSO) is used in this study for making feature selections using three different machine learning models, i.e., the random forest model, gradient boosting model, and naive Bayes model. A number of predicting evaluation metrics including accuracy, training score, testing score, F-measure, recall, precision, and receiver operating characteristic (ROC) curve were calculated to verify the performance of the three machine learning models on these datasets. The experimental results demonstrated that the gradient boosting model gives better results than the random forest and naive Bayes models with an accuracy of 94.6% using the Taif city dataset. For the dataset of Jeddah city, the results demonstrated that the random forest model outperforms the gradient boosting and naive Bayes models with an accuracy of 95.5%. The dataset of Jeddah city achieved better results than the dataset of Taif city in Saudi Arabia using the enhanced model for the term of accuracy.","container-title":"Biomimetics","DOI":"10.3390/biomimetics8060457","ISSN":"2313-7673","issue":"6","language":"en","license":"http://creativecommons.org/licenses/by/3.0/","note":"number: 6\npublisher: Multidisciplinary Digital Publishing Institute","page":"457","source":"www.mdpi.com","title":"Application of Machine Learning to Predict COVID-19 Spread via an Optimized BPSO Model","volume":"8","author":[{"family":"Alkhammash","given":"Eman H."},{"family":"Assiri","given":"Sara Ahmad"},{"family":"Nemenqani","given":"Dalal M."},{"family":"Althaqafi","given":"Raad M. M."},{"family":"Hadjouni","given":"Myriam"},{"family":"Saeed","given":"Faisal"},{"family":"Elshewey","given":"Ahmed M."}],"issued":{"date-parts":[["2023",10]]}}},{"id":27,"uris":["http://zotero.org/users/11201652/items/X4TX2GAI"],"itemData":{"id":27,"type":"article-journal","abstract":"The paper focuses on the hepatitis C virus (HCV) infection in Egypt, which has one of the highest rates of HCV in the world. The high prevalence is linked to several factors, including the use of injection drugs, poor sterilization practices in medical facilities, and low public awareness. This paper introduces a hyOPTGB model, which employs an optimized gradient boosting (GB) classifier to predict HCV disease in Egypt. The model’s accuracy is enhanced by optimizing hyperparameters with the OPTUNA framework. Min-Max normalization is used as a preprocessing step for scaling the dataset values and using the forward selection (FS) wrapped method to identify essential features. The dataset used in the study contains 1385 instances and 29 features and is available at the UCI machine learning repository. The authors compare the performance of five machine learning models, including decision tree (DT), support vector machine (SVM), dummy classifier (DC), ridge classifier (RC), and bagging classifier (BC), with the hyOPTGB model. The system’s efficacy is assessed using various metrics, including accuracy, recall, precision, and F1-score. The hyOPTGB model outperformed the other machine learning models, achieving a 95.3% accuracy rate. The authors also compared the hyOPTGB model against other models proposed by authors who used the same dataset.","container-title":"Diagnostics","DOI":"10.3390/diagnostics13223439","ISSN":"2075-4418","issue":"22","language":"en","license":"http://creativecommons.org/licenses/by/3.0/","note":"number: 22\npublisher: Multidisciplinary Digital Publishing Institute","page":"3439","source":"www.mdpi.com","title":"Optimizing HCV Disease Prediction in Egypt: The hyOPTGB Framework","title-short":"Optimizing HCV Disease Prediction in Egypt","volume":"13","author":[{"family":"Elshewey","given":"Ahmed M."},{"family":"Shams","given":"Mahmoud Y."},{"family":"Tawfeek","given":"Sayed M."},{"family":"Alharbi","given":"Amal H."},{"family":"Ibrahim","given":"Abdelhameed"},{"family":"Abdelhamid","given":"Abdelaziz A."},{"family":"Eid","given":"Marwa M."},{"family":"Khodadadi","given":"Nima"},{"family":"Abualigah","given":"Laith"},{"family":"Khafaga","given":"Doaa Sami"},{"family":"Tarek","given":"Zahraa"}],"issued":{"date-parts":[["2023",1]]}}},{"id":26,"uris":["http://zotero.org/users/11201652/items/E2F6WLNP"],"itemData":{"id":26,"type":"article-journal","abstract":"Potato diseases pose a significant threat to farmers, impacting potato crops’ productivity, quality, and financial stability. Among the most notorious diseases is late blight, caused by Phytophthora infestans, famously responsible for triggering the Irish Potato Famine in the 1840s. Late blight swiftly devastates potato foliage and tubers, particularly in damp, humid conditions. Another common disease is early blight, attributed to Alternaria solani. This disease affects various parts of the potato plant—leaves, stems, and tubers. It mainly shows up in the form of dark stains around the center of a bull’s eye on the leaves, bringing down both the yield and the crop quality. A model consisting of a Convolutional Neural Network - Long Short-Term Memory (CNN-LSTM) enhanced for potato disease detection was proposed in our paper. The dataset used was Z-score standardized before the training and testing process using the proposed CNN-LSTM model was started. The performance of the implemented model, CNN-LSTM, was analyzed alongside five traditional machine learning algorithms, namely Random Forest (RF), Extra Trees (ET), K-Nearest Neighbours (KNN), Adaptive Boosting (AdaBoost), and Support Vector Machine (SVM). Accuracy, sensitivity, specificity, F-score, and AUC were the metrics included in the evaluation, confirming the effectiveness of the models. The results of the experiments showed that our CNN-LSTM reached the highest accuracy at 97.1%.","container-title":"Potato Research","DOI":"10.1007/s11540-024-09760-x","ISSN":"1871-4528","issue":"1","journalAbbreviation":"Potato Res.","language":"en","page":"695-713","source":"Springer Link","title":"Early Detection of Potato Disease Using an Enhanced Convolutional Neural Network-Long Short-Term Memory Deep Learning Model","volume":"68","author":[{"family":"Alzakari","given":"Sarah A."},{"family":"Alhussan","given":"Amel Ali"},{"family":"Qenawy","given":"Al-Seyday T."},{"family":"Elshewey","given":"Ahmed M."}],"issued":{"date-parts":[["2025",3,1]]}}}],"schema":"https://github.com/citation-style-language/schema/raw/master/csl-citation.json"} </w:instrText>
      </w:r>
      <w:r>
        <w:rPr>
          <w:rFonts w:ascii="Times New Roman" w:hAnsi="Times New Roman" w:eastAsia="NimbusRomNo9L-Regu" w:cs="Times New Roman"/>
          <w:color w:val="auto"/>
          <w:sz w:val="24"/>
          <w:szCs w:val="24"/>
        </w:rPr>
        <w:fldChar w:fldCharType="separate"/>
      </w:r>
      <w:r>
        <w:rPr>
          <w:rFonts w:ascii="Times New Roman" w:hAnsi="Times New Roman" w:eastAsia="宋体" w:cs="Times New Roman"/>
          <w:color w:val="auto"/>
          <w:sz w:val="24"/>
          <w:szCs w:val="24"/>
          <w:lang w:val="en-US"/>
        </w:rPr>
        <w:t>(10–12)</w:t>
      </w:r>
      <w:r>
        <w:rPr>
          <w:rFonts w:ascii="Times New Roman" w:hAnsi="Times New Roman" w:eastAsia="NimbusRomNo9L-Regu" w:cs="Times New Roman"/>
          <w:color w:val="auto"/>
          <w:sz w:val="24"/>
          <w:szCs w:val="24"/>
        </w:rPr>
        <w:fldChar w:fldCharType="end"/>
      </w:r>
      <w:r>
        <w:rPr>
          <w:rFonts w:ascii="Times New Roman" w:hAnsi="Times New Roman" w:eastAsia="NimbusRomNo9L-Regu" w:cs="Times New Roman"/>
          <w:color w:val="auto"/>
          <w:sz w:val="24"/>
          <w:szCs w:val="24"/>
          <w:lang w:val="en-US"/>
        </w:rPr>
        <w:t>.</w:t>
      </w:r>
    </w:p>
    <w:p w14:paraId="1D0BA281">
      <w:pPr>
        <w:spacing w:line="480" w:lineRule="auto"/>
        <w:jc w:val="both"/>
        <w:rPr>
          <w:rFonts w:ascii="Times New Roman" w:hAnsi="Times New Roman" w:eastAsia="NimbusRomNo9L-Regu" w:cs="Times New Roman"/>
          <w:color w:val="auto"/>
          <w:sz w:val="24"/>
          <w:szCs w:val="24"/>
        </w:rPr>
      </w:pPr>
      <w:r>
        <w:rPr>
          <w:rFonts w:hint="eastAsia" w:ascii="Times New Roman" w:hAnsi="Times New Roman" w:eastAsia="NimbusRomNo9L-Regu" w:cs="Times New Roman"/>
          <w:color w:val="auto"/>
          <w:sz w:val="24"/>
          <w:szCs w:val="24"/>
        </w:rPr>
        <w:t>In the domain of employee retention, Kumar</w:t>
      </w:r>
      <w:r>
        <w:rPr>
          <w:rFonts w:ascii="Times New Roman" w:hAnsi="Times New Roman" w:eastAsia="NimbusRomNo9L-Regu" w:cs="Times New Roman"/>
          <w:color w:val="auto"/>
          <w:sz w:val="24"/>
          <w:szCs w:val="24"/>
          <w:lang w:val="en-US"/>
        </w:rPr>
        <w:t xml:space="preserve"> </w:t>
      </w:r>
      <w:r>
        <w:rPr>
          <w:rFonts w:hint="eastAsia" w:ascii="Times New Roman" w:hAnsi="Times New Roman" w:eastAsia="NimbusRomNo9L-Regu" w:cs="Times New Roman"/>
          <w:color w:val="auto"/>
          <w:sz w:val="24"/>
          <w:szCs w:val="24"/>
        </w:rPr>
        <w:t>et al. (2023) conducted a comprehensive analysis using various machine learning models to predict turnover</w:t>
      </w:r>
      <w:r>
        <w:rPr>
          <w:rFonts w:ascii="Times New Roman" w:hAnsi="Times New Roman" w:eastAsia="NimbusRomNo9L-Regu" w:cs="Times New Roman"/>
          <w:color w:val="auto"/>
          <w:sz w:val="24"/>
          <w:szCs w:val="24"/>
        </w:rPr>
        <w:fldChar w:fldCharType="begin"/>
      </w:r>
      <w:r>
        <w:rPr>
          <w:rFonts w:ascii="Times New Roman" w:hAnsi="Times New Roman" w:eastAsia="NimbusRomNo9L-Regu" w:cs="Times New Roman"/>
          <w:color w:val="auto"/>
          <w:sz w:val="24"/>
          <w:szCs w:val="24"/>
        </w:rPr>
        <w:instrText xml:space="preserve"> ADDIN ZOTERO_ITEM CSL_CITATION {"citationID":"b2ZBgKq6","properties":{"formattedCitation":"(13)","plainCitation":"(13)","noteIndex":0},"citationItems":[{"id":33,"uris":["http://zotero.org/users/11201652/items/T7EU2UBK"],"itemData":{"id":33,"type":"article-journal","abstract":"A company’s most valuable resource is its workforce, which includes each worker. Because of the crucial role that employees play in the success of an organization, measuring employee turnover rate has become one of the most important metrics that businesses are concentrating on in the modern era. Attrition may occasionally arise owing to unavoidable circumstances such as moving to a distant place, retirement, etc. But when attrition begins creating holes in the pockets of an organization, it is necessary to monitor the situation closely. When hiring new staff, a company must use a significant quantity of its available resources. The process of rehiring employees needs to be eliminated, and a strong workforce needs to be maintained, so it is necessary to adapt the analysis of systematic machine learning models. From these models, a suitable model that gauges the risk of attrition may then be selected. This not only helps an organization save money by preserving its resources but also assists in preserving the status quo of its staff.","container-title":"Engineering Proceedings","DOI":"10.3390/engproc2023059117","ISSN":"2673-4591","issue":"1","language":"en","license":"http://creativecommons.org/licenses/by/3.0/","note":"number: 1\npublisher: Multidisciplinary Digital Publishing Institute","page":"117","source":"www.mdpi.com","title":"Predicting Employee Turnover: A Systematic Machine Learning Approach for Resource Conservation and Workforce Stability","title-short":"Predicting Employee Turnover","volume":"59","author":[{"family":"Kumar","given":"Parmod"},{"family":"Gaikwad","given":"Sagar Balu"},{"family":"Ramya","given":"Shunmugavel Thanga"},{"family":"Tiwari","given":"Tripti"},{"family":"Tiwari","given":"Mohit"},{"family":"Kumar","given":"Binod"}],"issued":{"date-parts":[["2023"]]}}}],"schema":"https://github.com/citation-style-language/schema/raw/master/csl-citation.json"} </w:instrText>
      </w:r>
      <w:r>
        <w:rPr>
          <w:rFonts w:ascii="Times New Roman" w:hAnsi="Times New Roman" w:eastAsia="NimbusRomNo9L-Regu" w:cs="Times New Roman"/>
          <w:color w:val="auto"/>
          <w:sz w:val="24"/>
          <w:szCs w:val="24"/>
        </w:rPr>
        <w:fldChar w:fldCharType="separate"/>
      </w:r>
      <w:r>
        <w:rPr>
          <w:rFonts w:ascii="Times New Roman" w:hAnsi="Times New Roman" w:eastAsia="NimbusRomNo9L-Regu" w:cs="Times New Roman"/>
          <w:color w:val="auto"/>
          <w:sz w:val="24"/>
          <w:szCs w:val="24"/>
        </w:rPr>
        <w:t>(13)</w:t>
      </w:r>
      <w:r>
        <w:rPr>
          <w:rFonts w:ascii="Times New Roman" w:hAnsi="Times New Roman" w:eastAsia="NimbusRomNo9L-Regu" w:cs="Times New Roman"/>
          <w:color w:val="auto"/>
          <w:sz w:val="24"/>
          <w:szCs w:val="24"/>
        </w:rPr>
        <w:fldChar w:fldCharType="end"/>
      </w:r>
      <w:r>
        <w:rPr>
          <w:rFonts w:hint="eastAsia" w:ascii="Times New Roman" w:hAnsi="Times New Roman" w:eastAsia="NimbusRomNo9L-Regu" w:cs="Times New Roman"/>
          <w:color w:val="auto"/>
          <w:sz w:val="24"/>
          <w:szCs w:val="24"/>
        </w:rPr>
        <w:t>. Their findings suggest that predictive analytics can significantly help organizations reduce the costs associated with employee attrition and replacement. Alkhammash et al. (2022) further demonstrated that hybrid ML-optimization approaches, such as the optimized LR-MARS model using a social spider optimization algorithm, can outperform conventional models in forecasting complex behavioral patterns</w:t>
      </w:r>
      <w:r>
        <w:rPr>
          <w:rFonts w:ascii="Times New Roman" w:hAnsi="Times New Roman" w:eastAsia="NimbusRomNo9L-Regu" w:cs="Times New Roman"/>
          <w:color w:val="auto"/>
          <w:sz w:val="24"/>
          <w:szCs w:val="24"/>
        </w:rPr>
        <w:fldChar w:fldCharType="begin"/>
      </w:r>
      <w:r>
        <w:rPr>
          <w:rFonts w:ascii="Times New Roman" w:hAnsi="Times New Roman" w:eastAsia="NimbusRomNo9L-Regu" w:cs="Times New Roman"/>
          <w:color w:val="auto"/>
          <w:sz w:val="24"/>
          <w:szCs w:val="24"/>
        </w:rPr>
        <w:instrText xml:space="preserve"> ADDIN ZOTERO_ITEM CSL_CITATION {"citationID":"LusA04AR","properties":{"formattedCitation":"(14)","plainCitation":"(14)","noteIndex":0},"citationItems":[{"id":20,"uris":["http://zotero.org/users/11201652/items/DXN9CT3X"],"itemData":{"id":20,"type":"article-journal","abstract":"This paper presents optimized linear regression with multivariate adaptive regression splines (LR-MARS) for predicting crude oil demand in Saudi Arabia based on social spider optimization (SSO) algorithm. The SSO algorithm is applied to optimize LR-MARS performance by fine-tuning its hyperparameters. The proposed prediction model was trained and tested using historical oil data gathered from different sources. The results suggest that the demand for crude oil in Saudi Arabia will continue to increase during the forecast period (1980–2015). A number of predicting accuracy metrics including Mean Absolute Error (MAE), Median Absolute Error (MedAE), Mean Square Error (MSE), Root Mean Square Error (RMSE), and coefficient of determination (R2) were used to examine and verify the predicting performance for various models. Analysis of variance (ANOVA) was also applied to reveal the predicting result of the crude oil demand in Saudi Arabia and also to compare the actual test data and predict results between different predicting models. The experimental results show that optimized LR-MARS model performs better than other models in predicting the crude oil demand.","container-title":"Discrete Dynamics in Nature and Society","DOI":"10.1155/2022/8412895","ISSN":"1607-887X","issue":"1","language":"en","license":"Copyright © 2022 Eman H. Alkhammash et al.","note":"_eprint: https://onlinelibrary.wiley.com/doi/pdf/10.1155/2022/8412895","page":"8412895","source":"Wiley Online Library","title":"Optimized Multivariate Adaptive Regression Splines for Predicting Crude Oil Demand in Saudi Arabia","volume":"2022","author":[{"family":"Alkhammash","given":"Eman H."},{"family":"Kamel","given":"Abdelmonaim Fakhry"},{"family":"Al-Fattah","given":"Saud M."},{"family":"Elshewey","given":"Ahmed M."}],"issued":{"date-parts":[["2022"]]}}}],"schema":"https://github.com/citation-style-language/schema/raw/master/csl-citation.json"} </w:instrText>
      </w:r>
      <w:r>
        <w:rPr>
          <w:rFonts w:ascii="Times New Roman" w:hAnsi="Times New Roman" w:eastAsia="NimbusRomNo9L-Regu" w:cs="Times New Roman"/>
          <w:color w:val="auto"/>
          <w:sz w:val="24"/>
          <w:szCs w:val="24"/>
        </w:rPr>
        <w:fldChar w:fldCharType="separate"/>
      </w:r>
      <w:r>
        <w:rPr>
          <w:rFonts w:ascii="Times New Roman" w:hAnsi="Times New Roman" w:eastAsia="NimbusRomNo9L-Regu" w:cs="Times New Roman"/>
          <w:color w:val="auto"/>
          <w:sz w:val="24"/>
          <w:szCs w:val="24"/>
        </w:rPr>
        <w:t>(14)</w:t>
      </w:r>
      <w:r>
        <w:rPr>
          <w:rFonts w:ascii="Times New Roman" w:hAnsi="Times New Roman" w:eastAsia="NimbusRomNo9L-Regu" w:cs="Times New Roman"/>
          <w:color w:val="auto"/>
          <w:sz w:val="24"/>
          <w:szCs w:val="24"/>
        </w:rPr>
        <w:fldChar w:fldCharType="end"/>
      </w:r>
      <w:r>
        <w:rPr>
          <w:rFonts w:hint="eastAsia" w:ascii="Times New Roman" w:hAnsi="Times New Roman" w:eastAsia="NimbusRomNo9L-Regu" w:cs="Times New Roman"/>
          <w:color w:val="auto"/>
          <w:sz w:val="24"/>
          <w:szCs w:val="24"/>
        </w:rPr>
        <w:t>.</w:t>
      </w:r>
    </w:p>
    <w:p w14:paraId="3A64E0C6">
      <w:pPr>
        <w:spacing w:line="480" w:lineRule="auto"/>
        <w:jc w:val="both"/>
        <w:rPr>
          <w:rFonts w:hint="eastAsia" w:ascii="Times New Roman" w:hAnsi="Times New Roman" w:eastAsia="NimbusRomNo9L-Regu" w:cs="Times New Roman"/>
          <w:color w:val="auto"/>
          <w:sz w:val="24"/>
          <w:szCs w:val="24"/>
        </w:rPr>
      </w:pPr>
      <w:r>
        <w:rPr>
          <w:rFonts w:hint="eastAsia" w:ascii="Times New Roman" w:hAnsi="Times New Roman" w:eastAsia="NimbusRomNo9L-Regu" w:cs="Times New Roman"/>
          <w:color w:val="auto"/>
          <w:sz w:val="24"/>
          <w:szCs w:val="24"/>
        </w:rPr>
        <w:t>Building on these techniques, Zhang et al. (2023) focused specifically on newly graduated nurses, using longitudinal data and regression analysis to reveal how career self-efficacy and adaptability significantly influence turnover intentions. This underscores the importance of understanding the unique career challenges faced by early-career nurses and provides practical implications for healthcare workforce management</w:t>
      </w:r>
      <w:r>
        <w:rPr>
          <w:rFonts w:ascii="Times New Roman" w:hAnsi="Times New Roman" w:eastAsia="NimbusRomNo9L-Regu" w:cs="Times New Roman"/>
          <w:color w:val="auto"/>
          <w:sz w:val="24"/>
          <w:szCs w:val="24"/>
        </w:rPr>
        <w:fldChar w:fldCharType="begin"/>
      </w:r>
      <w:r>
        <w:rPr>
          <w:rFonts w:ascii="Times New Roman" w:hAnsi="Times New Roman" w:eastAsia="NimbusRomNo9L-Regu" w:cs="Times New Roman"/>
          <w:color w:val="auto"/>
          <w:sz w:val="24"/>
          <w:szCs w:val="24"/>
        </w:rPr>
        <w:instrText xml:space="preserve"> ADDIN ZOTERO_ITEM CSL_CITATION {"citationID":"93XPq8bo","properties":{"formattedCitation":"(15)","plainCitation":"(15)","noteIndex":0},"citationItems":[{"id":31,"uris":["http://zotero.org/users/11201652/items/9GG7YFZP"],"itemData":{"id":31,"type":"article-journal","abstract":"The turnover of newly graduated nurses is a severe challenge for healthcare systems, and so it is essential to identify its predictive factors. This study investigates whether professional commitment, career adaptability, career self-efficacy, anxiety, and depression levels before and after internship can predict the turnover intention of newly graduated nurses after one year of employment.","container-title":"BMC Nursing","DOI":"10.1186/s12912-024-02205-3","ISSN":"1472-6955","issue":"1","journalAbbreviation":"BMC Nurs","language":"en","page":"522","source":"Springer Link","title":"Predictive factors of turnover intention of newly graduated nurses in their first year of employment: a longitudinal study","title-short":"Predictive factors of turnover intention of newly graduated nurses in their first year of employment","volume":"23","author":[{"family":"Zhang","given":"Jingjing"},{"family":"Xia","given":"Lin"},{"family":"Wang","given":"Yuxin"},{"family":"Yi","given":"Ting"},{"family":"Wang","given":"Yan"},{"family":"Zhou","given":"Enhong"},{"family":"Dong","given":"Chaoqun"}],"issued":{"date-parts":[["2024",7,30]]}}}],"schema":"https://github.com/citation-style-language/schema/raw/master/csl-citation.json"} </w:instrText>
      </w:r>
      <w:r>
        <w:rPr>
          <w:rFonts w:ascii="Times New Roman" w:hAnsi="Times New Roman" w:eastAsia="NimbusRomNo9L-Regu" w:cs="Times New Roman"/>
          <w:color w:val="auto"/>
          <w:sz w:val="24"/>
          <w:szCs w:val="24"/>
        </w:rPr>
        <w:fldChar w:fldCharType="separate"/>
      </w:r>
      <w:r>
        <w:rPr>
          <w:rFonts w:ascii="Times New Roman" w:hAnsi="Times New Roman" w:eastAsia="NimbusRomNo9L-Regu" w:cs="Times New Roman"/>
          <w:color w:val="auto"/>
          <w:sz w:val="24"/>
          <w:szCs w:val="24"/>
        </w:rPr>
        <w:t>(15)</w:t>
      </w:r>
      <w:r>
        <w:rPr>
          <w:rFonts w:ascii="Times New Roman" w:hAnsi="Times New Roman" w:eastAsia="NimbusRomNo9L-Regu" w:cs="Times New Roman"/>
          <w:color w:val="auto"/>
          <w:sz w:val="24"/>
          <w:szCs w:val="24"/>
        </w:rPr>
        <w:fldChar w:fldCharType="end"/>
      </w:r>
      <w:r>
        <w:rPr>
          <w:rFonts w:hint="eastAsia" w:ascii="Times New Roman" w:hAnsi="Times New Roman" w:eastAsia="NimbusRomNo9L-Regu" w:cs="Times New Roman"/>
          <w:color w:val="auto"/>
          <w:sz w:val="24"/>
          <w:szCs w:val="24"/>
        </w:rPr>
        <w:t>.</w:t>
      </w:r>
    </w:p>
    <w:p w14:paraId="67076F6C">
      <w:pPr>
        <w:spacing w:line="480" w:lineRule="auto"/>
        <w:jc w:val="both"/>
        <w:rPr>
          <w:rFonts w:hint="eastAsia" w:ascii="Times New Roman" w:hAnsi="Times New Roman" w:eastAsia="NimbusRomNo9L-Regu" w:cs="Times New Roman"/>
          <w:color w:val="auto"/>
          <w:sz w:val="24"/>
          <w:szCs w:val="24"/>
        </w:rPr>
      </w:pPr>
    </w:p>
    <w:p w14:paraId="1AA1E506">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IV. METHODS</w:t>
      </w:r>
    </w:p>
    <w:p w14:paraId="76E8259D">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This section describes how we constructed the predictive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 and conducted the feature importance analysis.</w:t>
      </w:r>
    </w:p>
    <w:p w14:paraId="5FB557AA">
      <w:pPr>
        <w:spacing w:line="480" w:lineRule="auto"/>
        <w:jc w:val="both"/>
        <w:rPr>
          <w:rFonts w:ascii="Times New Roman" w:hAnsi="Times New Roman" w:eastAsia="NimbusRomNo9L-Regu" w:cs="Times New Roman"/>
          <w:sz w:val="24"/>
          <w:szCs w:val="24"/>
        </w:rPr>
      </w:pPr>
    </w:p>
    <w:p w14:paraId="3AC42BF9">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A. Data Collection</w:t>
      </w:r>
    </w:p>
    <w:p w14:paraId="432D75C7">
      <w:pPr>
        <w:spacing w:line="480" w:lineRule="auto"/>
        <w:jc w:val="both"/>
        <w:rPr>
          <w:rFonts w:ascii="Times New Roman" w:hAnsi="Times New Roman" w:eastAsia="宋体" w:cs="Times New Roman"/>
          <w:sz w:val="24"/>
          <w:szCs w:val="24"/>
          <w:lang w:val="en-US"/>
        </w:rPr>
      </w:pPr>
      <w:r>
        <w:rPr>
          <w:rFonts w:ascii="Times New Roman" w:hAnsi="Times New Roman" w:eastAsia="NimbusRomNo9L-Regu" w:cs="Times New Roman"/>
          <w:sz w:val="24"/>
          <w:szCs w:val="24"/>
        </w:rPr>
        <w:t>Data were collected from nurses in Shanghai. Anonymous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questionnaires were distributed via the Wenjuanxing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online platform to all district medical institutions, excluding one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tertiary hospital.</w:t>
      </w:r>
      <w:r>
        <w:rPr>
          <w:rFonts w:hint="eastAsia" w:ascii="Times New Roman" w:hAnsi="Times New Roman" w:eastAsia="宋体" w:cs="Times New Roman"/>
          <w:sz w:val="24"/>
          <w:szCs w:val="24"/>
          <w:lang w:val="en-US"/>
        </w:rPr>
        <w:t xml:space="preserve"> Inclusion criteria: 1. Have passed the nursing qualification examination and obtained certification as a Certified Nurse; 2. Obtaining the specialty competency certificate issued by the Shanghai Nursing Association; 3. Possess a secondary vocational education or higher; 4. Currently employed and actively engaged in clinical work; 5. Have at least six months of specialized work experience; 6. Nurses aged 55 or younger. Exclusion criteria: 1. Nurses who do not have a vocational secondary education or higher; 2. Individuals who have not passed the nursing qualification examination and do not hold a certified nursing qualification; 3. Nurses who are not currently employed, such as retired or unemployed nurses; 4. Nurses with less than six months of work experience or those who have not worked in a specialized field; 5. Nurses over the age of 55; 6. Nurses who are unable to engage in clinical work due to health reasons; 7. Nurses with significant mental health issues that affect their work ability; 8. Nurses who are restricted from transferring within specific medical institutions or who are subject to other professional ethics or legal constraints.</w:t>
      </w:r>
    </w:p>
    <w:p w14:paraId="039602EB">
      <w:pPr>
        <w:spacing w:line="480" w:lineRule="auto"/>
        <w:jc w:val="both"/>
        <w:rPr>
          <w:rFonts w:ascii="Times New Roman" w:hAnsi="Times New Roman" w:eastAsia="NimbusRomNo9L-Regu" w:cs="Times New Roman"/>
          <w:sz w:val="24"/>
          <w:szCs w:val="24"/>
        </w:rPr>
      </w:pPr>
    </w:p>
    <w:p w14:paraId="088BB405">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The questionnaire covered a range of features, including demographic</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characteristics, professional experience, education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level, and psychosocial factors. The original questionnaire is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provided in Appendix A for reference.</w:t>
      </w:r>
    </w:p>
    <w:p w14:paraId="34800ECA">
      <w:pPr>
        <w:spacing w:line="480" w:lineRule="auto"/>
        <w:jc w:val="both"/>
        <w:rPr>
          <w:rFonts w:ascii="Times New Roman" w:hAnsi="Times New Roman" w:eastAsia="NimbusRomNo9L-Regu" w:cs="Times New Roman"/>
          <w:sz w:val="24"/>
          <w:szCs w:val="24"/>
        </w:rPr>
      </w:pPr>
    </w:p>
    <w:p w14:paraId="2A9DD3E3">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To reduce the burden on participants and encourage more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accurate responses, we discretised numeric answers into categories.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For instance, the question ‘Night Shift Frequency</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Per Month’ offered three options: </w:t>
      </w:r>
      <w:r>
        <w:rPr>
          <w:rFonts w:ascii="Times New Roman" w:hAnsi="Times New Roman" w:eastAsia="宋体" w:cs="Times New Roman"/>
          <w:sz w:val="24"/>
          <w:szCs w:val="24"/>
        </w:rPr>
        <w:t>‘</w:t>
      </w:r>
      <w:r>
        <w:rPr>
          <w:rFonts w:ascii="Times New Roman" w:hAnsi="Times New Roman" w:eastAsia="NimbusRomNo9L-Regu" w:cs="Times New Roman"/>
          <w:sz w:val="24"/>
          <w:szCs w:val="24"/>
        </w:rPr>
        <w:t xml:space="preserve">0–5’, </w:t>
      </w:r>
      <w:r>
        <w:rPr>
          <w:rFonts w:ascii="Times New Roman" w:hAnsi="Times New Roman" w:eastAsia="宋体" w:cs="Times New Roman"/>
          <w:sz w:val="24"/>
          <w:szCs w:val="24"/>
        </w:rPr>
        <w:t>‘</w:t>
      </w:r>
      <w:r>
        <w:rPr>
          <w:rFonts w:ascii="Times New Roman" w:hAnsi="Times New Roman" w:eastAsia="NimbusRomNo9L-Regu" w:cs="Times New Roman"/>
          <w:sz w:val="24"/>
          <w:szCs w:val="24"/>
        </w:rPr>
        <w:t xml:space="preserve">5–10’, and </w:t>
      </w:r>
      <w:r>
        <w:rPr>
          <w:rFonts w:ascii="Times New Roman" w:hAnsi="Times New Roman" w:eastAsia="宋体" w:cs="Times New Roman"/>
          <w:sz w:val="24"/>
          <w:szCs w:val="24"/>
        </w:rPr>
        <w:t>‘</w:t>
      </w:r>
      <w:r>
        <w:rPr>
          <w:rFonts w:hint="eastAsia" w:ascii="Times New Roman" w:hAnsi="Times New Roman" w:eastAsia="宋体" w:cs="Times New Roman"/>
          <w:sz w:val="24"/>
          <w:szCs w:val="24"/>
        </w:rPr>
        <w:t>&gt;</w:t>
      </w:r>
      <w:r>
        <w:rPr>
          <w:rFonts w:ascii="Times New Roman" w:hAnsi="Times New Roman" w:eastAsia="NimbusRomNo9L-Regu" w:cs="Times New Roman"/>
          <w:sz w:val="24"/>
          <w:szCs w:val="24"/>
        </w:rPr>
        <w:t>10’.</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This approach made the questions less intimidating and helped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ensure truthful responses without overwhelming participants.</w:t>
      </w:r>
    </w:p>
    <w:p w14:paraId="672CADDF">
      <w:pPr>
        <w:spacing w:line="480" w:lineRule="auto"/>
        <w:jc w:val="both"/>
        <w:rPr>
          <w:rFonts w:ascii="Times New Roman" w:hAnsi="Times New Roman" w:eastAsia="NimbusRomNo9L-Regu" w:cs="Times New Roman"/>
          <w:sz w:val="24"/>
          <w:szCs w:val="24"/>
        </w:rPr>
      </w:pPr>
    </w:p>
    <w:p w14:paraId="1A3079D8">
      <w:pPr>
        <w:spacing w:line="480" w:lineRule="auto"/>
        <w:jc w:val="both"/>
        <w:rPr>
          <w:rFonts w:ascii="Times New Roman" w:hAnsi="Times New Roman" w:eastAsia="宋体" w:cs="Times New Roman"/>
          <w:sz w:val="24"/>
          <w:szCs w:val="24"/>
        </w:rPr>
      </w:pPr>
      <w:r>
        <w:rPr>
          <w:rFonts w:ascii="Times New Roman" w:hAnsi="Times New Roman" w:eastAsia="NimbusRomNo9L-Regu" w:cs="Times New Roman"/>
          <w:sz w:val="24"/>
          <w:szCs w:val="24"/>
        </w:rPr>
        <w:t>Once data collection was complete, we proceeded with</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 development, which involved four key stages: data</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splitting, cross-validation, model training, and testing. Figure 1 illustrates the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overall workflow.</w:t>
      </w:r>
      <w:r>
        <w:rPr>
          <w:rFonts w:hint="eastAsia" w:ascii="Times New Roman" w:hAnsi="Times New Roman" w:eastAsia="宋体" w:cs="Times New Roman"/>
          <w:sz w:val="24"/>
          <w:szCs w:val="24"/>
        </w:rPr>
        <w:t xml:space="preserve"> </w:t>
      </w:r>
    </w:p>
    <w:p w14:paraId="22929FC8">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719445" cy="3051175"/>
            <wp:effectExtent l="0" t="0" r="1079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719445" cy="3051175"/>
                    </a:xfrm>
                    <a:prstGeom prst="rect">
                      <a:avLst/>
                    </a:prstGeom>
                    <a:noFill/>
                    <a:ln>
                      <a:noFill/>
                    </a:ln>
                  </pic:spPr>
                </pic:pic>
              </a:graphicData>
            </a:graphic>
          </wp:inline>
        </w:drawing>
      </w:r>
    </w:p>
    <w:p w14:paraId="66073655">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Fig. 1. Machine learning workflow adopted in this study</w:t>
      </w:r>
    </w:p>
    <w:p w14:paraId="5B746D0D">
      <w:pPr>
        <w:spacing w:line="480" w:lineRule="auto"/>
        <w:jc w:val="both"/>
        <w:rPr>
          <w:rFonts w:ascii="Times New Roman" w:hAnsi="Times New Roman" w:eastAsia="NimbusRomNo9L-Regu" w:cs="Times New Roman"/>
          <w:b/>
          <w:bCs/>
          <w:sz w:val="24"/>
          <w:szCs w:val="24"/>
        </w:rPr>
      </w:pPr>
    </w:p>
    <w:p w14:paraId="42F1EE3C">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B. Data Preprocessing</w:t>
      </w:r>
    </w:p>
    <w:p w14:paraId="54362579">
      <w:pPr>
        <w:spacing w:line="480" w:lineRule="auto"/>
        <w:jc w:val="both"/>
        <w:rPr>
          <w:rFonts w:ascii="Times New Roman" w:hAnsi="Times New Roman" w:eastAsia="宋体" w:cs="Times New Roman"/>
          <w:sz w:val="24"/>
          <w:szCs w:val="24"/>
          <w:lang w:val="en-US"/>
        </w:rPr>
      </w:pPr>
      <w:r>
        <w:rPr>
          <w:rFonts w:ascii="Times New Roman" w:hAnsi="Times New Roman" w:eastAsia="NimbusRomNo9L-Regu" w:cs="Times New Roman"/>
          <w:sz w:val="24"/>
          <w:szCs w:val="24"/>
        </w:rPr>
        <w:t>The following preprocessing techniques were applied to the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dataset.</w:t>
      </w:r>
      <w:r>
        <w:rPr>
          <w:rFonts w:hint="eastAsia" w:ascii="Times New Roman" w:hAnsi="Times New Roman" w:eastAsia="宋体" w:cs="Times New Roman"/>
          <w:sz w:val="24"/>
          <w:szCs w:val="24"/>
          <w:lang w:val="en-US"/>
        </w:rPr>
        <w:t xml:space="preserve"> </w:t>
      </w:r>
      <w:r>
        <w:rPr>
          <w:rFonts w:hint="eastAsia" w:ascii="Times New Roman" w:hAnsi="Times New Roman" w:eastAsia="NimbusRomNo9L-Regu" w:cs="Times New Roman"/>
          <w:sz w:val="24"/>
          <w:szCs w:val="24"/>
        </w:rPr>
        <w:t>Since Wenjuanxing</w:t>
      </w:r>
      <w:r>
        <w:rPr>
          <w:rFonts w:hint="eastAsia" w:ascii="Times New Roman" w:hAnsi="Times New Roman" w:eastAsia="宋体" w:cs="Times New Roman"/>
          <w:sz w:val="24"/>
          <w:szCs w:val="24"/>
          <w:lang w:val="en-US"/>
        </w:rPr>
        <w:t xml:space="preserve"> </w:t>
      </w:r>
      <w:r>
        <w:rPr>
          <w:rFonts w:hint="eastAsia" w:ascii="Times New Roman" w:hAnsi="Times New Roman" w:eastAsia="NimbusRomNo9L-Regu" w:cs="Times New Roman"/>
          <w:sz w:val="24"/>
          <w:szCs w:val="24"/>
        </w:rPr>
        <w:t>allows each question item to be designed as mandatory, no censoring value processing is required for the collected data. All questionnaires have been reviewed by three master's degree candidates majoring in public health to ensure that the filled results fall within a reasonable range.</w:t>
      </w:r>
      <w:r>
        <w:rPr>
          <w:rFonts w:hint="eastAsia" w:ascii="Times New Roman" w:hAnsi="Times New Roman" w:eastAsia="宋体" w:cs="Times New Roman"/>
          <w:sz w:val="24"/>
          <w:szCs w:val="24"/>
          <w:lang w:val="en-US"/>
        </w:rPr>
        <w:t xml:space="preserve"> To maintain the integrity of the predictive model development process, blinding procedures were implemented to prevent any potential bias. Specifically, the assessment of the outcome to be predicted was concealed from the data analysts involved in model development. This was achieved through the anonymization of outcome labels and the assignment of a random code to each case. Additionally, the assessment of predictors for the outcome and other relevant variables was also blinded to ensure that the selection and weighting of variables were not influenced by prior knowledge of the outcome. This was accomplished by segmenting the dataset in such a way that the analysts responsible for feature selection and model training did not have access to the outcome information until the final model evaluation phase.</w:t>
      </w:r>
    </w:p>
    <w:p w14:paraId="7150975F">
      <w:pPr>
        <w:spacing w:line="480" w:lineRule="auto"/>
        <w:jc w:val="both"/>
        <w:rPr>
          <w:rFonts w:ascii="Times New Roman" w:hAnsi="Times New Roman" w:eastAsia="宋体" w:cs="Times New Roman"/>
          <w:sz w:val="24"/>
          <w:szCs w:val="24"/>
          <w:lang w:val="en-US"/>
        </w:rPr>
      </w:pPr>
    </w:p>
    <w:p w14:paraId="220B7125">
      <w:pPr>
        <w:spacing w:line="480" w:lineRule="auto"/>
        <w:jc w:val="both"/>
        <w:rPr>
          <w:rFonts w:ascii="Times New Roman" w:hAnsi="Times New Roman" w:eastAsia="宋体" w:cs="Times New Roman"/>
          <w:sz w:val="24"/>
          <w:szCs w:val="24"/>
        </w:rPr>
      </w:pPr>
      <w:r>
        <w:rPr>
          <w:rFonts w:ascii="Times New Roman" w:hAnsi="Times New Roman" w:eastAsia="NimbusRomNo9L-ReguItal" w:cs="Times New Roman"/>
          <w:b/>
          <w:bCs/>
          <w:sz w:val="24"/>
          <w:szCs w:val="24"/>
        </w:rPr>
        <w:t>1) Standard Scaling:</w:t>
      </w:r>
      <w:r>
        <w:rPr>
          <w:rFonts w:ascii="Times New Roman" w:hAnsi="Times New Roman" w:eastAsia="NimbusRomNo9L-ReguItal" w:cs="Times New Roman"/>
          <w:sz w:val="24"/>
          <w:szCs w:val="24"/>
        </w:rPr>
        <w:t xml:space="preserve"> </w:t>
      </w:r>
      <w:r>
        <w:rPr>
          <w:rFonts w:ascii="Times New Roman" w:hAnsi="Times New Roman" w:eastAsia="NimbusRomNo9L-Regu" w:cs="Times New Roman"/>
          <w:sz w:val="24"/>
          <w:szCs w:val="24"/>
        </w:rPr>
        <w:t>Standard scaling was used to normalise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numeric features, ensuring that they have a mean of zero and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 standard deviation of one. This step prevents features with</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larger scales from disproportionately influencing the model.</w:t>
      </w:r>
    </w:p>
    <w:p w14:paraId="5C129C82">
      <w:pPr>
        <w:spacing w:line="480" w:lineRule="auto"/>
        <w:jc w:val="both"/>
        <w:rPr>
          <w:rFonts w:ascii="Times New Roman" w:hAnsi="Times New Roman" w:cs="Times New Roman"/>
          <w:sz w:val="24"/>
          <w:szCs w:val="24"/>
        </w:rPr>
      </w:pPr>
    </w:p>
    <w:p w14:paraId="6097BE29">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 xml:space="preserve">2) One-Hot Encoding: </w:t>
      </w:r>
      <w:r>
        <w:rPr>
          <w:rFonts w:ascii="Times New Roman" w:hAnsi="Times New Roman" w:eastAsia="NimbusRomNo9L-Regu" w:cs="Times New Roman"/>
          <w:sz w:val="24"/>
          <w:szCs w:val="24"/>
        </w:rPr>
        <w:t>To handle categorical data, we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applied one-hot encoding, which converts categories into</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binary vectors. This allows models to process categorical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variables without assuming an ordinal relationship between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categories, which is essential for features such as job roles or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departments.</w:t>
      </w:r>
    </w:p>
    <w:p w14:paraId="6A996D70">
      <w:pPr>
        <w:spacing w:line="480" w:lineRule="auto"/>
        <w:jc w:val="both"/>
        <w:rPr>
          <w:rFonts w:ascii="Times New Roman" w:hAnsi="Times New Roman" w:eastAsia="NimbusRomNo9L-Regu" w:cs="Times New Roman"/>
          <w:sz w:val="24"/>
          <w:szCs w:val="24"/>
        </w:rPr>
      </w:pPr>
    </w:p>
    <w:p w14:paraId="025F0881">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 xml:space="preserve">3) Feature Selection Via Logistic Regression: </w:t>
      </w:r>
      <w:r>
        <w:rPr>
          <w:rFonts w:ascii="Times New Roman" w:hAnsi="Times New Roman" w:eastAsia="NimbusRomNo9L-Regu" w:cs="Times New Roman"/>
          <w:sz w:val="24"/>
          <w:szCs w:val="24"/>
        </w:rPr>
        <w:t>We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leveraged the coefficients from a logistic regression model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to select important features. This method reduces model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complexity, enhances interpretability, and may improve performance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by eliminating irrelevant or redundant variables.</w:t>
      </w:r>
    </w:p>
    <w:p w14:paraId="5F657F8E">
      <w:pPr>
        <w:spacing w:line="480" w:lineRule="auto"/>
        <w:jc w:val="both"/>
        <w:rPr>
          <w:rFonts w:ascii="Times New Roman" w:hAnsi="Times New Roman" w:eastAsia="NimbusRomNo9L-ReguItal" w:cs="Times New Roman"/>
          <w:sz w:val="24"/>
          <w:szCs w:val="24"/>
        </w:rPr>
      </w:pPr>
    </w:p>
    <w:p w14:paraId="6F0B96BA">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4) Synthetic Minority Oversampling Technique (SMOTE):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SMOTE was employed to address class imbalance by generating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synthetic examples for the minority class rather than duplicating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existing data. This technique improves the generalisability </w:t>
      </w:r>
      <w:r>
        <w:rPr>
          <w:rFonts w:ascii="Times New Roman" w:hAnsi="Times New Roman" w:eastAsia="宋体" w:cs="Times New Roman"/>
          <w:sz w:val="24"/>
          <w:szCs w:val="24"/>
        </w:rPr>
        <w:t xml:space="preserve">of the model by </w:t>
      </w:r>
      <w:r>
        <w:rPr>
          <w:rFonts w:ascii="Times New Roman" w:hAnsi="Times New Roman" w:eastAsia="NimbusRomNo9L-Regu" w:cs="Times New Roman"/>
          <w:sz w:val="24"/>
          <w:szCs w:val="24"/>
        </w:rPr>
        <w:t>reducing its bias towards the majority class, which is an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essential consideration when predicting rare outcomes, such as nurse transfer intentions.</w:t>
      </w:r>
    </w:p>
    <w:p w14:paraId="5D61592D">
      <w:pPr>
        <w:spacing w:line="480" w:lineRule="auto"/>
        <w:jc w:val="both"/>
        <w:rPr>
          <w:rFonts w:ascii="Times New Roman" w:hAnsi="Times New Roman" w:eastAsia="NimbusRomNo9L-Regu" w:cs="Times New Roman"/>
          <w:sz w:val="24"/>
          <w:szCs w:val="24"/>
        </w:rPr>
      </w:pPr>
    </w:p>
    <w:p w14:paraId="4D463810">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Preprocessing steps were applied after the training/testing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data split and within cross-validation to prevent data leakage,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which can occur if the transformation uses global information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from both the training and testing sets</w:t>
      </w:r>
      <w:r>
        <w:rPr>
          <w:rFonts w:hint="eastAsia"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{"citationID":"7i8BdpOp","properties":{"formattedCitation":"(16,17)","plainCitation":"(16,17)","noteIndex":0},"citationItems":[{"id":"ZItGRAca/VZIXQs8D","uris":["http://zotero.org/users/local/g3PWxT2A/items/RG4YRQTV"],"itemData":{"id":279,"type":"webpage","title":"Data Leakage in Machine Learning - MachineLearningMastery.com","URL":"https://machinelearningmastery.com/data-leakage-machine-learning/","author":[{"family":"Brownlee","given":"Jason"}],"accessed":{"date-parts":[["2024",11,4]]},"issued":{"date-parts":[["2020",8,15]]}},"label":"page"},{"id":"ZItGRAca/3bi2kvGl","uris":["http://zotero.org/users/local/g3PWxT2A/items/8TCMJ75B"],"itemData":{"id":280,"type":"article-journal","container-title":"IEEE Computational Intelligence Magazine","DOI":"10.1109/MCI.2018.2866730","issue":"4","page":"59-76","title":"Cross-Validation for Imbalanced Datasets: Avoiding Overoptimistic and Overfitting Approaches [Research Frontier]","volume":"13","author":[{"family":"Santos","given":"Miriam Seoane"},{"family":"Soares","given":"Jastin Pompeu"},{"family":"Abreu","given":"Pedro Henrigues"},{"family":"Araujo","given":"Helder"},{"family":"Santos","given":"Joao"}],"issued":{"date-parts":[["2018"]]}},"label":"page"}],"schema":"https://github.com/citation-style-language/schema/raw/master/csl-citation.json"}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(16,17)</w:t>
      </w:r>
      <w:r>
        <w:rPr>
          <w:rFonts w:ascii="Times New Roman" w:hAnsi="Times New Roman" w:cs="Times New Roman"/>
          <w:sz w:val="24"/>
          <w:szCs w:val="24"/>
        </w:rPr>
        <w:fldChar w:fldCharType="end"/>
      </w:r>
      <w:r>
        <w:rPr>
          <w:rFonts w:ascii="Times New Roman" w:hAnsi="Times New Roman" w:eastAsia="NimbusRomNo9L-Regu" w:cs="Times New Roman"/>
          <w:sz w:val="24"/>
          <w:szCs w:val="24"/>
        </w:rPr>
        <w:t>. For instance,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applying standard scaling before splitting leaks the overall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data distribution and leads to overestimated performance.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This concern is particularly important with SMOTE, which</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synthesises new data from existing data and thereby amplifies the risk of</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overestimation compared with other transformations, such as one-hot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encoding.</w:t>
      </w:r>
    </w:p>
    <w:p w14:paraId="6B5F123F">
      <w:pPr>
        <w:spacing w:line="480" w:lineRule="auto"/>
        <w:jc w:val="both"/>
        <w:rPr>
          <w:rFonts w:ascii="Times New Roman" w:hAnsi="Times New Roman" w:eastAsia="NimbusRomNo9L-Regu" w:cs="Times New Roman"/>
          <w:sz w:val="24"/>
          <w:szCs w:val="24"/>
        </w:rPr>
      </w:pPr>
    </w:p>
    <w:p w14:paraId="6F837D49">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To maximise model performance, we made all preprocessing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steps optional, thus allowing cross-validation to choose the best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combination and ensuring that preprocessing steps would not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negatively impact the model.</w:t>
      </w:r>
    </w:p>
    <w:p w14:paraId="2868B2F7">
      <w:pPr>
        <w:spacing w:line="480" w:lineRule="auto"/>
        <w:jc w:val="both"/>
        <w:rPr>
          <w:rFonts w:ascii="Times New Roman" w:hAnsi="Times New Roman" w:eastAsia="NimbusRomNo9L-Regu" w:cs="Times New Roman"/>
          <w:sz w:val="24"/>
          <w:szCs w:val="24"/>
        </w:rPr>
      </w:pPr>
    </w:p>
    <w:p w14:paraId="49FB7128">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C. Cross-Validation</w:t>
      </w:r>
    </w:p>
    <w:p w14:paraId="51AC5E38">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Cross-validation was used to select the model, hyperparameters,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and preprocessing steps.</w:t>
      </w:r>
    </w:p>
    <w:p w14:paraId="40A400A0">
      <w:pPr>
        <w:spacing w:line="480" w:lineRule="auto"/>
        <w:jc w:val="both"/>
        <w:rPr>
          <w:rFonts w:ascii="Times New Roman" w:hAnsi="Times New Roman" w:eastAsia="NimbusRomNo9L-Regu" w:cs="Times New Roman"/>
          <w:sz w:val="24"/>
          <w:szCs w:val="24"/>
        </w:rPr>
      </w:pPr>
    </w:p>
    <w:p w14:paraId="0EECE7B2">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 xml:space="preserve">1) Model Selection: </w:t>
      </w:r>
      <w:r>
        <w:rPr>
          <w:rFonts w:ascii="Times New Roman" w:hAnsi="Times New Roman" w:eastAsia="NimbusRomNo9L-Regu" w:cs="Times New Roman"/>
          <w:sz w:val="24"/>
          <w:szCs w:val="24"/>
        </w:rPr>
        <w:t>We considered several machine learning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models, including the Random Forest, XGBoost, MLP Classifier,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AdaBoost, LGBM Classifier, and CatBoost Classifier.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In contrast to deep learning approaches</w:t>
      </w:r>
      <w:r>
        <w:rPr>
          <w:rFonts w:ascii="Times New Roman" w:hAnsi="Times New Roman" w:eastAsia="宋体" w:cs="Times New Roman"/>
          <w:sz w:val="24"/>
          <w:szCs w:val="24"/>
        </w:rPr>
        <w:t xml:space="preserve">, </w:t>
      </w:r>
      <w:r>
        <w:rPr>
          <w:rFonts w:ascii="Times New Roman" w:hAnsi="Times New Roman" w:eastAsia="NimbusRomNo9L-Regu" w:cs="Times New Roman"/>
          <w:sz w:val="24"/>
          <w:szCs w:val="24"/>
        </w:rPr>
        <w:t>which are more computationally intensive, these models were chosen for their strong performance 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medium-sized datasets.</w:t>
      </w:r>
    </w:p>
    <w:p w14:paraId="01FBE792">
      <w:pPr>
        <w:spacing w:line="480" w:lineRule="auto"/>
        <w:jc w:val="both"/>
        <w:rPr>
          <w:rFonts w:ascii="Times New Roman" w:hAnsi="Times New Roman" w:eastAsia="NimbusRomNo9L-Regu" w:cs="Times New Roman"/>
          <w:sz w:val="24"/>
          <w:szCs w:val="24"/>
        </w:rPr>
      </w:pPr>
    </w:p>
    <w:p w14:paraId="34001180">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 xml:space="preserve">2) Hyperparameter Selection: </w:t>
      </w:r>
      <w:r>
        <w:rPr>
          <w:rFonts w:ascii="Times New Roman" w:hAnsi="Times New Roman" w:eastAsia="NimbusRomNo9L-Regu" w:cs="Times New Roman"/>
          <w:sz w:val="24"/>
          <w:szCs w:val="24"/>
        </w:rPr>
        <w:t>For each model, we optimised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five most critical hyperparameters, with ranges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selected based on best practices and mainstream recommendations.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Other hyperparameters were left at their default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values.</w:t>
      </w:r>
    </w:p>
    <w:p w14:paraId="72A0661C">
      <w:pPr>
        <w:spacing w:line="480" w:lineRule="auto"/>
        <w:jc w:val="both"/>
        <w:rPr>
          <w:rFonts w:ascii="Times New Roman" w:hAnsi="Times New Roman" w:eastAsia="NimbusRomNo9L-Regu" w:cs="Times New Roman"/>
          <w:sz w:val="24"/>
          <w:szCs w:val="24"/>
        </w:rPr>
      </w:pPr>
    </w:p>
    <w:p w14:paraId="7BFFC532">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 xml:space="preserve">3) Preprocessing Steps Selection: </w:t>
      </w:r>
      <w:r>
        <w:rPr>
          <w:rFonts w:ascii="Times New Roman" w:hAnsi="Times New Roman" w:eastAsia="NimbusRomNo9L-Regu" w:cs="Times New Roman"/>
          <w:sz w:val="24"/>
          <w:szCs w:val="24"/>
        </w:rPr>
        <w:t>All four preprocessing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steps (standard scaling, one-hot encoding, feature selection,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and SMOTE) were treated as optional, resulting in 16 possible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combinations. This allowed for maximum flexibility in the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preprocessing pipeline.</w:t>
      </w:r>
    </w:p>
    <w:p w14:paraId="32B36EBA">
      <w:pPr>
        <w:spacing w:line="480" w:lineRule="auto"/>
        <w:jc w:val="both"/>
        <w:rPr>
          <w:rFonts w:ascii="Times New Roman" w:hAnsi="Times New Roman" w:eastAsia="NimbusRomNo9L-Regu" w:cs="Times New Roman"/>
          <w:sz w:val="24"/>
          <w:szCs w:val="24"/>
        </w:rPr>
      </w:pPr>
    </w:p>
    <w:p w14:paraId="4EF64721">
      <w:pPr>
        <w:spacing w:line="480" w:lineRule="auto"/>
        <w:jc w:val="both"/>
        <w:rPr>
          <w:rFonts w:ascii="Times New Roman" w:hAnsi="Times New Roman" w:eastAsia="宋体" w:cs="Times New Roman"/>
          <w:sz w:val="24"/>
          <w:szCs w:val="24"/>
        </w:rPr>
      </w:pPr>
      <w:r>
        <w:rPr>
          <w:rFonts w:ascii="Times New Roman" w:hAnsi="Times New Roman" w:eastAsia="NimbusRomNo9L-ReguItal" w:cs="Times New Roman"/>
          <w:b/>
          <w:bCs/>
          <w:sz w:val="24"/>
          <w:szCs w:val="24"/>
        </w:rPr>
        <w:t xml:space="preserve">4) Cross-Validation Optimisation Algorithm Selection: </w:t>
      </w:r>
      <w:r>
        <w:rPr>
          <w:rFonts w:ascii="Times New Roman" w:hAnsi="Times New Roman" w:eastAsia="NimbusRomNo9L-Regu" w:cs="Times New Roman"/>
          <w:sz w:val="24"/>
          <w:szCs w:val="24"/>
        </w:rPr>
        <w:t>We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used the tree-structured Parzen estimator (TPE), which is the default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algorithm in Optuna, for hyperparameter optimization. TPE is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 sequential model-based optimisation method that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models the objective function by using probability distributions</w:t>
      </w:r>
      <w:r>
        <w:rPr>
          <w:rFonts w:ascii="Times New Roman" w:hAnsi="Times New Roman" w:eastAsia="宋体" w:cs="Times New Roman"/>
          <w:sz w:val="24"/>
          <w:szCs w:val="24"/>
        </w:rPr>
        <w:t xml:space="preserve"> </w:t>
      </w:r>
      <w:r>
        <w:rPr>
          <w:rFonts w:ascii="Times New Roman" w:hAnsi="Times New Roman" w:eastAsia="NimbusRomNo9L-Regu" w:cs="Times New Roman"/>
          <w:sz w:val="24"/>
          <w:szCs w:val="24"/>
        </w:rPr>
        <w:t>to focus the search on promising regions of the hyperparameter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space more efficiently than grid or random searches.</w:t>
      </w:r>
      <w:r>
        <w:rPr>
          <w:rFonts w:hint="eastAsia" w:ascii="Times New Roman" w:hAnsi="Times New Roman" w:eastAsia="宋体" w:cs="Times New Roman"/>
          <w:sz w:val="24"/>
          <w:szCs w:val="24"/>
        </w:rPr>
        <w:t xml:space="preserve"> </w:t>
      </w:r>
    </w:p>
    <w:p w14:paraId="25879C5B">
      <w:pPr>
        <w:spacing w:line="480" w:lineRule="auto"/>
        <w:jc w:val="both"/>
        <w:rPr>
          <w:rFonts w:ascii="Times New Roman" w:hAnsi="Times New Roman" w:eastAsia="宋体" w:cs="Times New Roman"/>
          <w:sz w:val="24"/>
          <w:szCs w:val="24"/>
        </w:rPr>
      </w:pPr>
    </w:p>
    <w:p w14:paraId="23DE77BF">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5) Cross-Validation Performance Metric Selection:</w:t>
      </w:r>
      <w:r>
        <w:rPr>
          <w:rFonts w:ascii="Times New Roman" w:hAnsi="Times New Roman" w:eastAsia="NimbusRomNo9L-ReguItal" w:cs="Times New Roman"/>
          <w:sz w:val="24"/>
          <w:szCs w:val="24"/>
        </w:rPr>
        <w:t xml:space="preserve"> </w:t>
      </w:r>
      <w:r>
        <w:rPr>
          <w:rFonts w:ascii="Times New Roman" w:hAnsi="Times New Roman" w:eastAsia="NimbusRomNo9L-Regu" w:cs="Times New Roman"/>
          <w:sz w:val="24"/>
          <w:szCs w:val="24"/>
        </w:rPr>
        <w:t>The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performances of the models were evaluated using the area under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receiver operating characteristic curve (AUC). The AUC was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chosen because it provides a more nuanced understanding of model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performance compared with metrics such as accuracy or F1-score.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AUC is particularly useful in predicting nurse transfer intentions because it allows for the adjustment of the decision threshold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to balance false positives and false negatives based on their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relative costs, thus making it the most suitable metric for this task.</w:t>
      </w:r>
    </w:p>
    <w:p w14:paraId="1B9B8657">
      <w:pPr>
        <w:spacing w:line="480" w:lineRule="auto"/>
        <w:jc w:val="both"/>
        <w:rPr>
          <w:rFonts w:ascii="Times New Roman" w:hAnsi="Times New Roman" w:eastAsia="NimbusRomNo9L-Regu" w:cs="Times New Roman"/>
          <w:sz w:val="24"/>
          <w:szCs w:val="24"/>
        </w:rPr>
      </w:pPr>
    </w:p>
    <w:p w14:paraId="3F33D3FC">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D. Training and Testing</w:t>
      </w:r>
    </w:p>
    <w:p w14:paraId="2DC81D50">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Based on the cross-validation results, we selected the best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 hyperparameters, and preprocessing steps. The final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 was trained on the full training set and evaluated against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test set to generate performance metrics.</w:t>
      </w:r>
    </w:p>
    <w:p w14:paraId="5450F9AD">
      <w:pPr>
        <w:spacing w:line="480" w:lineRule="auto"/>
        <w:jc w:val="both"/>
        <w:rPr>
          <w:rFonts w:ascii="Times New Roman" w:hAnsi="Times New Roman" w:eastAsia="NimbusRomNo9L-Regu" w:cs="Times New Roman"/>
          <w:sz w:val="24"/>
          <w:szCs w:val="24"/>
        </w:rPr>
      </w:pPr>
    </w:p>
    <w:p w14:paraId="70B457D0">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E. SHAP Feature Importance Analysis</w:t>
      </w:r>
    </w:p>
    <w:p w14:paraId="42C8EF6E">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1) Introduction:</w:t>
      </w:r>
      <w:r>
        <w:rPr>
          <w:rFonts w:ascii="Times New Roman" w:hAnsi="Times New Roman" w:eastAsia="NimbusRomNo9L-ReguItal" w:cs="Times New Roman"/>
          <w:sz w:val="24"/>
          <w:szCs w:val="24"/>
        </w:rPr>
        <w:t xml:space="preserve"> </w:t>
      </w:r>
      <w:r>
        <w:rPr>
          <w:rFonts w:ascii="Times New Roman" w:hAnsi="Times New Roman" w:eastAsia="NimbusRomNo9L-Regu" w:cs="Times New Roman"/>
          <w:sz w:val="24"/>
          <w:szCs w:val="24"/>
        </w:rPr>
        <w:t>Feature importance analysis is a crucial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aspect of machine learning that enables researchers and practitioners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to understand the impacts of individual features 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 predictions. Among the various methods available for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feature importance analysis, the Shapley additive explanation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(SHAP) has gained significant attention owing to its unique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approach grounded in cooperative game theory. SHAP values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provide a consistent and interpretable measure of feature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importance by attributing the prediction of an instance to its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features based on their contributions.</w:t>
      </w:r>
    </w:p>
    <w:p w14:paraId="6A9B8562">
      <w:pPr>
        <w:spacing w:line="480" w:lineRule="auto"/>
        <w:jc w:val="both"/>
        <w:rPr>
          <w:rFonts w:ascii="Times New Roman" w:hAnsi="Times New Roman" w:eastAsia="NimbusRomNo9L-Regu" w:cs="Times New Roman"/>
          <w:sz w:val="24"/>
          <w:szCs w:val="24"/>
        </w:rPr>
      </w:pPr>
    </w:p>
    <w:p w14:paraId="47411629">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2) Comparison with Other Feature Importance Algorithms:</w:t>
      </w:r>
    </w:p>
    <w:p w14:paraId="0E5A35CF">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Various algorithms exist for feature importance analysis, each of which has its own strengths and weaknesses. Traditional methods, such as permutation importance, evaluate feature importance by measuring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change in model performance when the values of a</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feature are randomly shuffled. While intuitive, this approach</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can be sensitive to correlated features and may not provide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consistent results across different models.</w:t>
      </w:r>
    </w:p>
    <w:p w14:paraId="6B6422C8">
      <w:pPr>
        <w:spacing w:line="480" w:lineRule="auto"/>
        <w:jc w:val="both"/>
        <w:rPr>
          <w:rFonts w:ascii="Times New Roman" w:hAnsi="Times New Roman" w:eastAsia="NimbusRomNo9L-Regu" w:cs="Times New Roman"/>
          <w:sz w:val="24"/>
          <w:szCs w:val="24"/>
        </w:rPr>
      </w:pPr>
    </w:p>
    <w:p w14:paraId="6CEF1AC7">
      <w:pPr>
        <w:spacing w:line="480" w:lineRule="auto"/>
        <w:jc w:val="both"/>
        <w:rPr>
          <w:rFonts w:ascii="Times New Roman" w:hAnsi="Times New Roman" w:eastAsia="宋体" w:cs="Times New Roman"/>
          <w:sz w:val="24"/>
          <w:szCs w:val="24"/>
        </w:rPr>
      </w:pPr>
      <w:r>
        <w:rPr>
          <w:rFonts w:ascii="Times New Roman" w:hAnsi="Times New Roman" w:eastAsia="NimbusRomNo9L-Regu" w:cs="Times New Roman"/>
          <w:sz w:val="24"/>
          <w:szCs w:val="24"/>
        </w:rPr>
        <w:t>Another popular method of feature importance analysis is derived from</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tree-based models, such as the Gini importance or mean decrease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impurity. However, these methods often suffer from biases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related to feature correlation and are model-specific, making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them less applicable across different algorithms.</w:t>
      </w:r>
      <w:r>
        <w:rPr>
          <w:rFonts w:hint="eastAsia" w:ascii="Times New Roman" w:hAnsi="Times New Roman" w:eastAsia="宋体" w:cs="Times New Roman"/>
          <w:sz w:val="24"/>
          <w:szCs w:val="24"/>
        </w:rPr>
        <w:t xml:space="preserve"> </w:t>
      </w:r>
    </w:p>
    <w:p w14:paraId="7A8243DB">
      <w:pPr>
        <w:spacing w:line="480" w:lineRule="auto"/>
        <w:jc w:val="both"/>
        <w:rPr>
          <w:rFonts w:ascii="Times New Roman" w:hAnsi="Times New Roman" w:eastAsia="宋体" w:cs="Times New Roman"/>
          <w:sz w:val="24"/>
          <w:szCs w:val="24"/>
        </w:rPr>
      </w:pPr>
    </w:p>
    <w:p w14:paraId="0834CB47">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In contrast, SHAP values offer several advantages over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these methods. First, SHAP is model-agnostic, meaning that it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can be applied to any machine learning model, which enhances its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versatility. Second, SHAP values ensure a fair distribution of</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importance among correlated features and thus provide a more accurate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representation of the feature contributions. This is particularly</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advantageous in complex datasets in which features may interact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or be correlated, as it allows for a clearer understanding of</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their individual impacts.</w:t>
      </w:r>
    </w:p>
    <w:p w14:paraId="755BF7A8">
      <w:pPr>
        <w:spacing w:line="480" w:lineRule="auto"/>
        <w:jc w:val="both"/>
        <w:rPr>
          <w:rFonts w:ascii="Times New Roman" w:hAnsi="Times New Roman" w:eastAsia="NimbusRomNo9L-Regu" w:cs="Times New Roman"/>
          <w:sz w:val="24"/>
          <w:szCs w:val="24"/>
        </w:rPr>
      </w:pPr>
    </w:p>
    <w:p w14:paraId="15293F67">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 xml:space="preserve">3) Rationale for Choosing SHAP: </w:t>
      </w:r>
      <w:r>
        <w:rPr>
          <w:rFonts w:ascii="Times New Roman" w:hAnsi="Times New Roman" w:eastAsia="NimbusRomNo9L-Regu" w:cs="Times New Roman"/>
          <w:sz w:val="24"/>
          <w:szCs w:val="24"/>
        </w:rPr>
        <w:t>In our analysis, we chose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to use SHAP owing to its ability to provide meaningful insights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into model predictions while ensuring interpretability. As our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study aims to predict the transfer tendencies of specialist nurses,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understanding the influence of each feature on individual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predictions is essential for deriving actionable insights. The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use of SHAP allows us to not only gauge overall feature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importance but also explore the contribution of each feature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to specific predictions, making our findings more actionable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for hospital administrators and policymakers.</w:t>
      </w:r>
    </w:p>
    <w:p w14:paraId="26BD29A4">
      <w:pPr>
        <w:spacing w:line="480" w:lineRule="auto"/>
        <w:jc w:val="both"/>
        <w:rPr>
          <w:rFonts w:ascii="Times New Roman" w:hAnsi="Times New Roman" w:eastAsia="NimbusRomNo9L-Regu" w:cs="Times New Roman"/>
          <w:sz w:val="24"/>
          <w:szCs w:val="24"/>
        </w:rPr>
      </w:pPr>
    </w:p>
    <w:p w14:paraId="599C572E">
      <w:pPr>
        <w:numPr>
          <w:ilvl w:val="0"/>
          <w:numId w:val="3"/>
        </w:num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 xml:space="preserve">How to Interpret Individual SHAP Values: </w:t>
      </w:r>
      <w:r>
        <w:rPr>
          <w:rFonts w:ascii="Times New Roman" w:hAnsi="Times New Roman" w:eastAsia="NimbusRomNo9L-Regu" w:cs="Times New Roman"/>
          <w:sz w:val="24"/>
          <w:szCs w:val="24"/>
        </w:rPr>
        <w:t>An individual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SHAP value represents the contribution of a specific feature to</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prediction of a particular instance, relative to the average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prediction across the dataset. Positive SHAP values indicate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that the feature increases the prediction, whereas negative SHAP</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values suggest a decrease. The magnitude of the SHAP value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quantifies the strength of this contribution. For instance, if a</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feature has a SHAP value of +0.3 for a given prediction, then this feature pushes the predicted outcome higher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by 0.3 units compared with the average prediction. This level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of granularity enables stakeholders to identify not only which</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features are important but also how they influence individual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decisions, thereby fostering a deeper understanding of the underlying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dynamics in the data.</w:t>
      </w:r>
    </w:p>
    <w:p w14:paraId="1D0B5CEB">
      <w:pPr>
        <w:spacing w:line="480" w:lineRule="auto"/>
        <w:jc w:val="both"/>
        <w:rPr>
          <w:rFonts w:ascii="Times New Roman" w:hAnsi="Times New Roman" w:eastAsia="NimbusRomNo9L-Regu" w:cs="Times New Roman"/>
          <w:sz w:val="24"/>
          <w:szCs w:val="24"/>
        </w:rPr>
      </w:pPr>
    </w:p>
    <w:p w14:paraId="7217DC57">
      <w:pPr>
        <w:spacing w:line="480" w:lineRule="auto"/>
        <w:jc w:val="both"/>
        <w:rPr>
          <w:rFonts w:ascii="Times New Roman" w:hAnsi="Times New Roman" w:eastAsia="宋体" w:cs="Times New Roman"/>
          <w:sz w:val="24"/>
          <w:szCs w:val="24"/>
          <w:lang w:val="en-US"/>
        </w:rPr>
      </w:pPr>
      <w:r>
        <w:rPr>
          <w:rFonts w:hint="eastAsia" w:ascii="Times New Roman" w:hAnsi="Times New Roman" w:eastAsia="NimbusRomNo9L-Regu" w:cs="Times New Roman"/>
          <w:sz w:val="24"/>
          <w:szCs w:val="24"/>
        </w:rPr>
        <w:t xml:space="preserve">To ensure the rigor and transparency of the predictive model development and validation process in this study, we used the TRIPOD Checklist for verification, with details provided in ‘Appendix </w:t>
      </w:r>
      <w:r>
        <w:rPr>
          <w:rFonts w:hint="eastAsia" w:ascii="Times New Roman" w:hAnsi="Times New Roman" w:eastAsia="宋体" w:cs="Times New Roman"/>
          <w:sz w:val="24"/>
          <w:szCs w:val="24"/>
          <w:lang w:val="en-US"/>
        </w:rPr>
        <w:t>B</w:t>
      </w:r>
      <w:r>
        <w:rPr>
          <w:rFonts w:hint="eastAsia" w:ascii="Times New Roman" w:hAnsi="Times New Roman" w:eastAsia="NimbusRomNo9L-Regu" w:cs="Times New Roman"/>
          <w:sz w:val="24"/>
          <w:szCs w:val="24"/>
        </w:rPr>
        <w:t>-TRIPOD checklist’</w:t>
      </w:r>
      <w:r>
        <w:rPr>
          <w:rFonts w:hint="eastAsia" w:ascii="Times New Roman" w:hAnsi="Times New Roman" w:eastAsia="宋体" w:cs="Times New Roman"/>
          <w:sz w:val="24"/>
          <w:szCs w:val="24"/>
          <w:lang w:val="en-US"/>
        </w:rPr>
        <w:t>.</w:t>
      </w:r>
    </w:p>
    <w:p w14:paraId="0D6C824A">
      <w:pPr>
        <w:spacing w:line="480" w:lineRule="auto"/>
        <w:jc w:val="both"/>
        <w:rPr>
          <w:rFonts w:ascii="Times New Roman" w:hAnsi="Times New Roman" w:eastAsia="NimbusRomNo9L-Regu" w:cs="Times New Roman"/>
          <w:sz w:val="24"/>
          <w:szCs w:val="24"/>
        </w:rPr>
      </w:pPr>
    </w:p>
    <w:p w14:paraId="7A4CBE5A">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V. RESULTS</w:t>
      </w:r>
    </w:p>
    <w:p w14:paraId="6ADF804D">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A. Dataset</w:t>
      </w:r>
    </w:p>
    <w:p w14:paraId="6E73928B">
      <w:pPr>
        <w:spacing w:line="480" w:lineRule="auto"/>
        <w:jc w:val="both"/>
        <w:rPr>
          <w:rFonts w:ascii="Times New Roman" w:hAnsi="Times New Roman" w:eastAsia="NimbusRomNo9L-Regu" w:cs="Times New Roman"/>
          <w:sz w:val="24"/>
          <w:szCs w:val="24"/>
        </w:rPr>
      </w:pPr>
      <w:r>
        <w:rPr>
          <w:rFonts w:hint="eastAsia" w:ascii="Times New Roman" w:hAnsi="Times New Roman" w:eastAsia="宋体" w:cs="Times New Roman"/>
          <w:sz w:val="24"/>
          <w:szCs w:val="24"/>
          <w:lang w:val="en-US"/>
        </w:rPr>
        <w:t>A total of 523 questionnaires were distributed, and 471 valid questionnaires were collected</w:t>
      </w:r>
      <w:r>
        <w:rPr>
          <w:rFonts w:ascii="Times New Roman" w:hAnsi="Times New Roman" w:eastAsia="NimbusRomNo9L-Regu" w:cs="Times New Roman"/>
          <w:sz w:val="24"/>
          <w:szCs w:val="24"/>
        </w:rPr>
        <w:t>. The demographic information was processed based 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different dependent variables, and detailed results are provided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in Appendix </w:t>
      </w:r>
      <w:r>
        <w:rPr>
          <w:rFonts w:hint="eastAsia" w:ascii="Times New Roman" w:hAnsi="Times New Roman" w:eastAsia="宋体" w:cs="Times New Roman"/>
          <w:sz w:val="24"/>
          <w:szCs w:val="24"/>
          <w:lang w:val="en-US"/>
        </w:rPr>
        <w:t>C</w:t>
      </w:r>
      <w:r>
        <w:rPr>
          <w:rFonts w:ascii="Times New Roman" w:hAnsi="Times New Roman" w:eastAsia="NimbusRomNo9L-Regu" w:cs="Times New Roman"/>
          <w:sz w:val="24"/>
          <w:szCs w:val="24"/>
        </w:rPr>
        <w:t xml:space="preserve"> for reference.</w:t>
      </w:r>
    </w:p>
    <w:p w14:paraId="7D1120C8">
      <w:pPr>
        <w:spacing w:line="480" w:lineRule="auto"/>
        <w:jc w:val="both"/>
        <w:rPr>
          <w:rFonts w:ascii="Times New Roman" w:hAnsi="Times New Roman" w:eastAsia="NimbusRomNo9L-Regu" w:cs="Times New Roman"/>
          <w:sz w:val="24"/>
          <w:szCs w:val="24"/>
          <w:lang w:val="en-US"/>
        </w:rPr>
      </w:pPr>
      <w:r>
        <w:rPr>
          <w:rFonts w:ascii="Times New Roman" w:hAnsi="Times New Roman" w:eastAsia="NimbusRomNo9L-Regu" w:cs="Times New Roman"/>
          <w:sz w:val="24"/>
          <w:szCs w:val="24"/>
          <w:lang w:val="en-US"/>
        </w:rPr>
        <w:t xml:space="preserve">The dataset was highly imbalanced. Among the 471 samples, </w:t>
      </w:r>
      <w:r>
        <w:rPr>
          <w:rFonts w:ascii="Times New Roman" w:hAnsi="Times New Roman" w:cs="Times New Roman"/>
          <w:sz w:val="24"/>
          <w:szCs w:val="24"/>
          <w:lang w:val="en-US"/>
        </w:rPr>
        <w:t>77.9% (367) are positive (intend to transfer) and 22.1% (104) are negative (intend to stay).</w:t>
      </w:r>
    </w:p>
    <w:p w14:paraId="5C2EF604">
      <w:pPr>
        <w:spacing w:line="480" w:lineRule="auto"/>
        <w:jc w:val="both"/>
        <w:rPr>
          <w:rFonts w:ascii="Times New Roman" w:hAnsi="Times New Roman" w:eastAsia="NimbusRomNo9L-Regu" w:cs="Times New Roman"/>
          <w:sz w:val="24"/>
          <w:szCs w:val="24"/>
          <w:lang w:val="en-US"/>
        </w:rPr>
      </w:pPr>
      <w:r>
        <w:rPr>
          <w:rFonts w:ascii="Times New Roman" w:hAnsi="Times New Roman" w:eastAsia="NimbusRomNo9L-Regu" w:cs="Times New Roman"/>
          <w:sz w:val="24"/>
          <w:szCs w:val="24"/>
          <w:lang w:val="en-US"/>
        </w:rPr>
        <w:t xml:space="preserve">We used a total of 471 samples for the training and testing purposes. Among the 471 samples, </w:t>
      </w:r>
      <w:r>
        <w:rPr>
          <w:rFonts w:ascii="Times New Roman" w:hAnsi="Times New Roman" w:cs="Times New Roman"/>
          <w:sz w:val="24"/>
          <w:szCs w:val="24"/>
          <w:lang w:val="en-US"/>
        </w:rPr>
        <w:t xml:space="preserve"> </w:t>
      </w:r>
      <w:r>
        <w:rPr>
          <w:rFonts w:ascii="Times New Roman" w:hAnsi="Times New Roman" w:eastAsia="NimbusRomNo9L-Regu" w:cs="Times New Roman"/>
          <w:sz w:val="24"/>
          <w:szCs w:val="24"/>
          <w:lang w:val="en-US"/>
        </w:rPr>
        <w:t>80% (377) of the samples are used for training and validation, and the rest 20% (94) of the samples are used for testing. We used a 10-fold cross validation on the training and validation set in the model selection phase, and combined the training and validation set to train the final model.</w:t>
      </w:r>
    </w:p>
    <w:p w14:paraId="237F440E">
      <w:pPr>
        <w:spacing w:line="480" w:lineRule="auto"/>
        <w:jc w:val="both"/>
        <w:rPr>
          <w:rFonts w:ascii="Times New Roman" w:hAnsi="Times New Roman" w:eastAsia="NimbusRomNo9L-Regu" w:cs="Times New Roman"/>
          <w:sz w:val="24"/>
          <w:szCs w:val="24"/>
        </w:rPr>
      </w:pPr>
    </w:p>
    <w:p w14:paraId="47CA6D52">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B. Model and Hyperparameter Selection Results</w:t>
      </w:r>
    </w:p>
    <w:p w14:paraId="6B76E59B">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Through the cross-validation of all candidate machine learning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models, the MLPClassifier emerged as the best-performing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 The AUC results for each</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 using their optimal hyperparameters, are summarised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in Table 1. The optimal hyperparameter values for the MLPClassifier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are presented in Table 2. The best hyperparameter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configurations for the other models can be found in Appendix</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rPr>
        <w:t>D</w:t>
      </w:r>
      <w:r>
        <w:rPr>
          <w:rFonts w:ascii="Times New Roman" w:hAnsi="Times New Roman" w:eastAsia="NimbusRomNo9L-Regu" w:cs="Times New Roman"/>
          <w:sz w:val="24"/>
          <w:szCs w:val="24"/>
        </w:rPr>
        <w:t>.</w:t>
      </w:r>
    </w:p>
    <w:p w14:paraId="37D50593">
      <w:pPr>
        <w:spacing w:line="480" w:lineRule="auto"/>
        <w:jc w:val="both"/>
        <w:rPr>
          <w:rFonts w:ascii="Times New Roman" w:hAnsi="Times New Roman" w:eastAsia="NimbusRomNo9L-Regu" w:cs="Times New Roman"/>
          <w:sz w:val="24"/>
          <w:szCs w:val="24"/>
        </w:rPr>
      </w:pPr>
    </w:p>
    <w:p w14:paraId="36A766B9">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TABLE 1</w:t>
      </w:r>
      <w:r>
        <w:rPr>
          <w:rFonts w:hint="eastAsia" w:ascii="Times New Roman" w:hAnsi="Times New Roman" w:eastAsia="宋体" w:cs="Times New Roman"/>
          <w:b/>
          <w:bCs/>
          <w:sz w:val="24"/>
          <w:szCs w:val="24"/>
          <w:lang w:val="en-US"/>
        </w:rPr>
        <w:t xml:space="preserve">. </w:t>
      </w:r>
      <w:r>
        <w:rPr>
          <w:rFonts w:ascii="Times New Roman" w:hAnsi="Times New Roman" w:eastAsia="NimbusRomNo9L-Regu" w:cs="Times New Roman"/>
          <w:b/>
          <w:bCs/>
          <w:sz w:val="24"/>
          <w:szCs w:val="24"/>
        </w:rPr>
        <w:t>AUC SCORES FOR CANDIDATE MODELS</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4"/>
        <w:gridCol w:w="3178"/>
      </w:tblGrid>
      <w:tr w14:paraId="0E21B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0" w:type="pct"/>
            <w:tcBorders>
              <w:top w:val="single" w:color="000000" w:sz="12" w:space="0"/>
              <w:left w:val="nil"/>
              <w:bottom w:val="single" w:color="000000" w:sz="4" w:space="0"/>
              <w:right w:val="nil"/>
              <w:tl2br w:val="nil"/>
            </w:tcBorders>
            <w:shd w:val="clear" w:color="auto" w:fill="FFFFFF"/>
          </w:tcPr>
          <w:p w14:paraId="1A7EFAA9">
            <w:pPr>
              <w:widowControl w:val="0"/>
              <w:jc w:val="both"/>
              <w:rPr>
                <w:rFonts w:ascii="Times New Roman" w:hAnsi="Times New Roman" w:eastAsia="NimbusRomNo9L-Regu" w:cs="Times New Roman"/>
                <w:b/>
                <w:bCs/>
                <w:color w:val="000000"/>
                <w:sz w:val="24"/>
                <w:szCs w:val="24"/>
              </w:rPr>
            </w:pPr>
            <w:r>
              <w:rPr>
                <w:rFonts w:ascii="Times New Roman" w:hAnsi="Times New Roman" w:eastAsia="NimbusRomNo9L-Regu" w:cs="Times New Roman"/>
                <w:b/>
                <w:bCs/>
                <w:color w:val="000000"/>
                <w:sz w:val="24"/>
                <w:szCs w:val="24"/>
              </w:rPr>
              <w:t xml:space="preserve">Model </w:t>
            </w:r>
          </w:p>
        </w:tc>
        <w:tc>
          <w:tcPr>
            <w:tcW w:w="1719" w:type="pct"/>
            <w:tcBorders>
              <w:top w:val="single" w:color="000000" w:sz="12" w:space="0"/>
              <w:left w:val="nil"/>
              <w:bottom w:val="single" w:color="000000" w:sz="4" w:space="0"/>
              <w:right w:val="nil"/>
            </w:tcBorders>
            <w:shd w:val="clear" w:color="auto" w:fill="FFFFFF"/>
          </w:tcPr>
          <w:p w14:paraId="7EB32414">
            <w:pPr>
              <w:widowControl w:val="0"/>
              <w:jc w:val="both"/>
              <w:rPr>
                <w:rFonts w:ascii="Times New Roman" w:hAnsi="Times New Roman" w:eastAsia="NimbusRomNo9L-Regu" w:cs="Times New Roman"/>
                <w:b/>
                <w:bCs/>
                <w:color w:val="000000"/>
                <w:sz w:val="24"/>
                <w:szCs w:val="24"/>
              </w:rPr>
            </w:pPr>
            <w:r>
              <w:rPr>
                <w:rFonts w:ascii="Times New Roman" w:hAnsi="Times New Roman" w:eastAsia="NimbusRomNo9L-Regu" w:cs="Times New Roman"/>
                <w:b/>
                <w:bCs/>
                <w:color w:val="000000"/>
                <w:sz w:val="24"/>
                <w:szCs w:val="24"/>
              </w:rPr>
              <w:t>AUC</w:t>
            </w:r>
          </w:p>
        </w:tc>
      </w:tr>
      <w:tr w14:paraId="0617D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0" w:type="pct"/>
            <w:tcBorders>
              <w:top w:val="single" w:color="000000" w:sz="4" w:space="0"/>
              <w:left w:val="nil"/>
              <w:bottom w:val="nil"/>
              <w:right w:val="nil"/>
            </w:tcBorders>
            <w:shd w:val="clear" w:color="auto" w:fill="FFFFFF"/>
          </w:tcPr>
          <w:p w14:paraId="5E67A200">
            <w:pPr>
              <w:widowControl w:val="0"/>
              <w:jc w:val="both"/>
              <w:rPr>
                <w:rFonts w:ascii="Times New Roman" w:hAnsi="Times New Roman" w:eastAsia="宋体" w:cs="Times New Roman"/>
                <w:color w:val="000000"/>
                <w:sz w:val="24"/>
                <w:szCs w:val="24"/>
              </w:rPr>
            </w:pPr>
            <w:r>
              <w:rPr>
                <w:rFonts w:ascii="Times New Roman" w:hAnsi="Times New Roman" w:eastAsia="NimbusRomNo9L-Regu" w:cs="Times New Roman"/>
                <w:color w:val="000000"/>
                <w:sz w:val="24"/>
                <w:szCs w:val="24"/>
              </w:rPr>
              <w:t>Random Forest</w:t>
            </w:r>
            <w:r>
              <w:rPr>
                <w:rFonts w:ascii="Times New Roman" w:hAnsi="Times New Roman" w:eastAsia="宋体" w:cs="Times New Roman"/>
                <w:color w:val="000000"/>
                <w:sz w:val="24"/>
                <w:szCs w:val="24"/>
              </w:rPr>
              <w:t xml:space="preserve"> Classifier</w:t>
            </w:r>
          </w:p>
        </w:tc>
        <w:tc>
          <w:tcPr>
            <w:tcW w:w="1719" w:type="pct"/>
            <w:tcBorders>
              <w:top w:val="single" w:color="000000" w:sz="4" w:space="0"/>
              <w:left w:val="nil"/>
              <w:bottom w:val="nil"/>
              <w:right w:val="nil"/>
            </w:tcBorders>
            <w:shd w:val="clear" w:color="auto" w:fill="FFFFFF"/>
          </w:tcPr>
          <w:p w14:paraId="4BD7C20F">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0.708</w:t>
            </w:r>
          </w:p>
        </w:tc>
      </w:tr>
      <w:tr w14:paraId="5895E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0" w:type="pct"/>
            <w:tcBorders>
              <w:top w:val="nil"/>
              <w:left w:val="nil"/>
              <w:bottom w:val="nil"/>
              <w:right w:val="nil"/>
            </w:tcBorders>
            <w:shd w:val="clear" w:color="auto" w:fill="FFFFFF"/>
          </w:tcPr>
          <w:p w14:paraId="1C5E1589">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XGBoost</w:t>
            </w:r>
          </w:p>
        </w:tc>
        <w:tc>
          <w:tcPr>
            <w:tcW w:w="1719" w:type="pct"/>
            <w:tcBorders>
              <w:top w:val="nil"/>
              <w:left w:val="nil"/>
              <w:bottom w:val="nil"/>
              <w:right w:val="nil"/>
            </w:tcBorders>
            <w:shd w:val="clear" w:color="auto" w:fill="FFFFFF"/>
          </w:tcPr>
          <w:p w14:paraId="0679CE83">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0.691</w:t>
            </w:r>
          </w:p>
        </w:tc>
      </w:tr>
      <w:tr w14:paraId="6DB98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0" w:type="pct"/>
            <w:tcBorders>
              <w:top w:val="nil"/>
              <w:left w:val="nil"/>
              <w:bottom w:val="nil"/>
              <w:right w:val="nil"/>
            </w:tcBorders>
            <w:shd w:val="clear" w:color="auto" w:fill="FFFFFF"/>
          </w:tcPr>
          <w:p w14:paraId="1BCB5591">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MLP Classifier</w:t>
            </w:r>
          </w:p>
        </w:tc>
        <w:tc>
          <w:tcPr>
            <w:tcW w:w="1719" w:type="pct"/>
            <w:tcBorders>
              <w:top w:val="nil"/>
              <w:left w:val="nil"/>
              <w:bottom w:val="nil"/>
              <w:right w:val="nil"/>
            </w:tcBorders>
            <w:shd w:val="clear" w:color="auto" w:fill="FFFFFF"/>
          </w:tcPr>
          <w:p w14:paraId="25C23FC0">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0.720</w:t>
            </w:r>
          </w:p>
        </w:tc>
      </w:tr>
      <w:tr w14:paraId="136D5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0" w:type="pct"/>
            <w:tcBorders>
              <w:top w:val="nil"/>
              <w:left w:val="nil"/>
              <w:bottom w:val="nil"/>
              <w:right w:val="nil"/>
            </w:tcBorders>
            <w:shd w:val="clear" w:color="auto" w:fill="FFFFFF"/>
          </w:tcPr>
          <w:p w14:paraId="4C4665CF">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AdaBoost</w:t>
            </w:r>
          </w:p>
        </w:tc>
        <w:tc>
          <w:tcPr>
            <w:tcW w:w="1719" w:type="pct"/>
            <w:tcBorders>
              <w:top w:val="nil"/>
              <w:left w:val="nil"/>
              <w:bottom w:val="nil"/>
              <w:right w:val="nil"/>
            </w:tcBorders>
            <w:shd w:val="clear" w:color="auto" w:fill="FFFFFF"/>
          </w:tcPr>
          <w:p w14:paraId="7AB063C8">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0.672</w:t>
            </w:r>
          </w:p>
        </w:tc>
      </w:tr>
      <w:tr w14:paraId="01418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0" w:type="pct"/>
            <w:tcBorders>
              <w:top w:val="nil"/>
              <w:left w:val="nil"/>
              <w:bottom w:val="nil"/>
              <w:right w:val="nil"/>
            </w:tcBorders>
            <w:shd w:val="clear" w:color="auto" w:fill="FFFFFF"/>
          </w:tcPr>
          <w:p w14:paraId="31C38852">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LGBM Classifier</w:t>
            </w:r>
          </w:p>
        </w:tc>
        <w:tc>
          <w:tcPr>
            <w:tcW w:w="1719" w:type="pct"/>
            <w:tcBorders>
              <w:top w:val="nil"/>
              <w:left w:val="nil"/>
              <w:bottom w:val="nil"/>
              <w:right w:val="nil"/>
            </w:tcBorders>
            <w:shd w:val="clear" w:color="auto" w:fill="FFFFFF"/>
          </w:tcPr>
          <w:p w14:paraId="3C37B18A">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0.713</w:t>
            </w:r>
          </w:p>
        </w:tc>
      </w:tr>
      <w:tr w14:paraId="00261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0" w:type="pct"/>
            <w:tcBorders>
              <w:top w:val="nil"/>
              <w:left w:val="nil"/>
              <w:bottom w:val="single" w:color="000000" w:sz="12" w:space="0"/>
              <w:right w:val="nil"/>
            </w:tcBorders>
            <w:shd w:val="clear" w:color="auto" w:fill="FFFFFF"/>
          </w:tcPr>
          <w:p w14:paraId="398DEB9F">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CatBoost Classifier</w:t>
            </w:r>
          </w:p>
        </w:tc>
        <w:tc>
          <w:tcPr>
            <w:tcW w:w="1719" w:type="pct"/>
            <w:tcBorders>
              <w:top w:val="nil"/>
              <w:left w:val="nil"/>
              <w:bottom w:val="single" w:color="000000" w:sz="12" w:space="0"/>
              <w:right w:val="nil"/>
            </w:tcBorders>
            <w:shd w:val="clear" w:color="auto" w:fill="FFFFFF"/>
          </w:tcPr>
          <w:p w14:paraId="50E7A7FF">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0.701</w:t>
            </w:r>
          </w:p>
        </w:tc>
      </w:tr>
    </w:tbl>
    <w:p w14:paraId="2E652D67">
      <w:pPr>
        <w:spacing w:line="480" w:lineRule="auto"/>
        <w:jc w:val="both"/>
        <w:rPr>
          <w:rFonts w:ascii="Times New Roman" w:hAnsi="Times New Roman" w:eastAsia="NimbusRomNo9L-Regu" w:cs="Times New Roman"/>
          <w:sz w:val="24"/>
          <w:szCs w:val="24"/>
        </w:rPr>
      </w:pPr>
    </w:p>
    <w:p w14:paraId="2A8C99FC">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TABLE 2</w:t>
      </w:r>
      <w:r>
        <w:rPr>
          <w:rFonts w:hint="eastAsia" w:ascii="Times New Roman" w:hAnsi="Times New Roman" w:eastAsia="宋体" w:cs="Times New Roman"/>
          <w:b/>
          <w:bCs/>
          <w:sz w:val="24"/>
          <w:szCs w:val="24"/>
          <w:lang w:val="en-US"/>
        </w:rPr>
        <w:t xml:space="preserve">. </w:t>
      </w:r>
      <w:r>
        <w:rPr>
          <w:rFonts w:ascii="Times New Roman" w:hAnsi="Times New Roman" w:eastAsia="NimbusRomNo9L-Regu" w:cs="Times New Roman"/>
          <w:b/>
          <w:bCs/>
          <w:sz w:val="24"/>
          <w:szCs w:val="24"/>
        </w:rPr>
        <w:t>BEST HYPERPARAMETER VALUES FOR MLPCLASSIFIER</w:t>
      </w:r>
    </w:p>
    <w:tbl>
      <w:tblPr>
        <w:tblStyle w:val="9"/>
        <w:tblW w:w="49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9"/>
        <w:gridCol w:w="4600"/>
      </w:tblGrid>
      <w:tr w14:paraId="418DD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500" w:type="pct"/>
            <w:tcBorders>
              <w:top w:val="single" w:color="000000" w:sz="12" w:space="0"/>
              <w:left w:val="nil"/>
              <w:bottom w:val="single" w:color="000000" w:sz="4" w:space="0"/>
              <w:right w:val="nil"/>
              <w:tl2br w:val="nil"/>
            </w:tcBorders>
            <w:shd w:val="clear" w:color="auto" w:fill="FFFFFF"/>
          </w:tcPr>
          <w:p w14:paraId="55FE7F62">
            <w:pPr>
              <w:widowControl w:val="0"/>
              <w:jc w:val="both"/>
              <w:rPr>
                <w:rFonts w:ascii="Times New Roman" w:hAnsi="Times New Roman" w:eastAsia="NimbusRomNo9L-Regu" w:cs="Times New Roman"/>
                <w:b/>
                <w:bCs/>
                <w:color w:val="000000"/>
                <w:sz w:val="24"/>
                <w:szCs w:val="24"/>
              </w:rPr>
            </w:pPr>
            <w:r>
              <w:rPr>
                <w:rFonts w:ascii="Times New Roman" w:hAnsi="Times New Roman" w:eastAsia="NimbusRomNo9L-Regu" w:cs="Times New Roman"/>
                <w:b/>
                <w:bCs/>
                <w:color w:val="000000"/>
                <w:sz w:val="24"/>
                <w:szCs w:val="24"/>
              </w:rPr>
              <w:t>Hyperparameter</w:t>
            </w:r>
          </w:p>
        </w:tc>
        <w:tc>
          <w:tcPr>
            <w:tcW w:w="2500" w:type="pct"/>
            <w:tcBorders>
              <w:top w:val="single" w:color="000000" w:sz="12" w:space="0"/>
              <w:left w:val="nil"/>
              <w:bottom w:val="single" w:color="000000" w:sz="4" w:space="0"/>
              <w:right w:val="nil"/>
            </w:tcBorders>
            <w:shd w:val="clear" w:color="auto" w:fill="FFFFFF"/>
          </w:tcPr>
          <w:p w14:paraId="21F734F4">
            <w:pPr>
              <w:widowControl w:val="0"/>
              <w:jc w:val="both"/>
              <w:rPr>
                <w:rFonts w:ascii="Times New Roman" w:hAnsi="Times New Roman" w:eastAsia="NimbusRomNo9L-Regu" w:cs="Times New Roman"/>
                <w:b/>
                <w:bCs/>
                <w:color w:val="000000"/>
                <w:sz w:val="24"/>
                <w:szCs w:val="24"/>
              </w:rPr>
            </w:pPr>
            <w:r>
              <w:rPr>
                <w:rFonts w:ascii="Times New Roman" w:hAnsi="Times New Roman" w:eastAsia="NimbusRomNo9L-Regu" w:cs="Times New Roman"/>
                <w:b/>
                <w:bCs/>
                <w:color w:val="000000"/>
                <w:sz w:val="24"/>
                <w:szCs w:val="24"/>
              </w:rPr>
              <w:t>Value</w:t>
            </w:r>
          </w:p>
        </w:tc>
      </w:tr>
      <w:tr w14:paraId="59CB8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500" w:type="pct"/>
            <w:tcBorders>
              <w:top w:val="single" w:color="000000" w:sz="4" w:space="0"/>
              <w:left w:val="nil"/>
              <w:bottom w:val="nil"/>
              <w:right w:val="nil"/>
            </w:tcBorders>
            <w:shd w:val="clear" w:color="auto" w:fill="FFFFFF"/>
          </w:tcPr>
          <w:p w14:paraId="1737FC46">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Standard scalar enabled</w:t>
            </w:r>
          </w:p>
        </w:tc>
        <w:tc>
          <w:tcPr>
            <w:tcW w:w="2500" w:type="pct"/>
            <w:tcBorders>
              <w:top w:val="single" w:color="000000" w:sz="4" w:space="0"/>
              <w:left w:val="nil"/>
              <w:bottom w:val="nil"/>
              <w:right w:val="nil"/>
            </w:tcBorders>
            <w:shd w:val="clear" w:color="auto" w:fill="FFFFFF"/>
          </w:tcPr>
          <w:p w14:paraId="0F2A258A">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False</w:t>
            </w:r>
          </w:p>
        </w:tc>
      </w:tr>
      <w:tr w14:paraId="1BB95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500" w:type="pct"/>
            <w:tcBorders>
              <w:top w:val="nil"/>
              <w:left w:val="nil"/>
              <w:bottom w:val="nil"/>
              <w:right w:val="nil"/>
            </w:tcBorders>
            <w:shd w:val="clear" w:color="auto" w:fill="FFFFFF"/>
          </w:tcPr>
          <w:p w14:paraId="75D96752">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One-hot encoder enabled</w:t>
            </w:r>
          </w:p>
        </w:tc>
        <w:tc>
          <w:tcPr>
            <w:tcW w:w="2500" w:type="pct"/>
            <w:tcBorders>
              <w:top w:val="nil"/>
              <w:left w:val="nil"/>
              <w:bottom w:val="nil"/>
              <w:right w:val="nil"/>
            </w:tcBorders>
            <w:shd w:val="clear" w:color="auto" w:fill="FFFFFF"/>
          </w:tcPr>
          <w:p w14:paraId="2592E56D">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True</w:t>
            </w:r>
          </w:p>
        </w:tc>
      </w:tr>
      <w:tr w14:paraId="72491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500" w:type="pct"/>
            <w:tcBorders>
              <w:top w:val="nil"/>
              <w:left w:val="nil"/>
              <w:bottom w:val="nil"/>
              <w:right w:val="nil"/>
            </w:tcBorders>
            <w:shd w:val="clear" w:color="auto" w:fill="FFFFFF"/>
          </w:tcPr>
          <w:p w14:paraId="10D8A86C">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Feature selection enabled</w:t>
            </w:r>
          </w:p>
        </w:tc>
        <w:tc>
          <w:tcPr>
            <w:tcW w:w="2500" w:type="pct"/>
            <w:tcBorders>
              <w:top w:val="nil"/>
              <w:left w:val="nil"/>
              <w:bottom w:val="nil"/>
              <w:right w:val="nil"/>
            </w:tcBorders>
            <w:shd w:val="clear" w:color="auto" w:fill="FFFFFF"/>
          </w:tcPr>
          <w:p w14:paraId="1CB75EE1">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False</w:t>
            </w:r>
          </w:p>
        </w:tc>
      </w:tr>
      <w:tr w14:paraId="06C26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500" w:type="pct"/>
            <w:tcBorders>
              <w:top w:val="nil"/>
              <w:left w:val="nil"/>
              <w:bottom w:val="nil"/>
              <w:right w:val="nil"/>
            </w:tcBorders>
            <w:shd w:val="clear" w:color="auto" w:fill="FFFFFF"/>
          </w:tcPr>
          <w:p w14:paraId="1C1BE5E0">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SMOTE enabled</w:t>
            </w:r>
          </w:p>
        </w:tc>
        <w:tc>
          <w:tcPr>
            <w:tcW w:w="2500" w:type="pct"/>
            <w:tcBorders>
              <w:top w:val="nil"/>
              <w:left w:val="nil"/>
              <w:bottom w:val="nil"/>
              <w:right w:val="nil"/>
            </w:tcBorders>
            <w:shd w:val="clear" w:color="auto" w:fill="FFFFFF"/>
          </w:tcPr>
          <w:p w14:paraId="66934A9D">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True</w:t>
            </w:r>
          </w:p>
        </w:tc>
      </w:tr>
      <w:tr w14:paraId="6C745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500" w:type="pct"/>
            <w:tcBorders>
              <w:top w:val="nil"/>
              <w:left w:val="nil"/>
              <w:bottom w:val="nil"/>
              <w:right w:val="nil"/>
            </w:tcBorders>
            <w:shd w:val="clear" w:color="auto" w:fill="FFFFFF"/>
          </w:tcPr>
          <w:p w14:paraId="709F2321">
            <w:pPr>
              <w:widowControl w:val="0"/>
              <w:jc w:val="both"/>
              <w:rPr>
                <w:rFonts w:ascii="Times New Roman" w:hAnsi="Times New Roman" w:eastAsia="NimbusRomNo9L-Regu" w:cs="Times New Roman"/>
                <w:color w:val="000000"/>
                <w:sz w:val="24"/>
                <w:szCs w:val="24"/>
              </w:rPr>
            </w:pPr>
            <w:r>
              <w:rPr>
                <w:rFonts w:ascii="Times New Roman" w:hAnsi="Times New Roman" w:eastAsia="宋体" w:cs="Times New Roman"/>
                <w:color w:val="000000"/>
                <w:sz w:val="24"/>
                <w:szCs w:val="24"/>
              </w:rPr>
              <w:t>h</w:t>
            </w:r>
            <w:r>
              <w:rPr>
                <w:rFonts w:ascii="Times New Roman" w:hAnsi="Times New Roman" w:eastAsia="NimbusRomNo9L-Regu" w:cs="Times New Roman"/>
                <w:color w:val="000000"/>
                <w:sz w:val="24"/>
                <w:szCs w:val="24"/>
              </w:rPr>
              <w:t>idden</w:t>
            </w:r>
            <w:r>
              <w:rPr>
                <w:rFonts w:ascii="Times New Roman" w:hAnsi="Times New Roman" w:eastAsia="宋体" w:cs="Times New Roman"/>
                <w:color w:val="000000"/>
                <w:sz w:val="24"/>
                <w:szCs w:val="24"/>
              </w:rPr>
              <w:t>_</w:t>
            </w:r>
            <w:r>
              <w:rPr>
                <w:rFonts w:ascii="Times New Roman" w:hAnsi="Times New Roman" w:eastAsia="NimbusRomNo9L-Regu" w:cs="Times New Roman"/>
                <w:color w:val="000000"/>
                <w:sz w:val="24"/>
                <w:szCs w:val="24"/>
              </w:rPr>
              <w:t>layer</w:t>
            </w:r>
            <w:r>
              <w:rPr>
                <w:rFonts w:ascii="Times New Roman" w:hAnsi="Times New Roman" w:eastAsia="宋体" w:cs="Times New Roman"/>
                <w:color w:val="000000"/>
                <w:sz w:val="24"/>
                <w:szCs w:val="24"/>
              </w:rPr>
              <w:t>_</w:t>
            </w:r>
            <w:r>
              <w:rPr>
                <w:rFonts w:ascii="Times New Roman" w:hAnsi="Times New Roman" w:eastAsia="NimbusRomNo9L-Regu" w:cs="Times New Roman"/>
                <w:color w:val="000000"/>
                <w:sz w:val="24"/>
                <w:szCs w:val="24"/>
              </w:rPr>
              <w:t>sizes</w:t>
            </w:r>
          </w:p>
        </w:tc>
        <w:tc>
          <w:tcPr>
            <w:tcW w:w="2500" w:type="pct"/>
            <w:tcBorders>
              <w:top w:val="nil"/>
              <w:left w:val="nil"/>
              <w:bottom w:val="nil"/>
              <w:right w:val="nil"/>
            </w:tcBorders>
            <w:shd w:val="clear" w:color="auto" w:fill="FFFFFF"/>
          </w:tcPr>
          <w:p w14:paraId="788BDAF5">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50</w:t>
            </w:r>
          </w:p>
        </w:tc>
      </w:tr>
      <w:tr w14:paraId="27FF4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500" w:type="pct"/>
            <w:tcBorders>
              <w:top w:val="nil"/>
              <w:left w:val="nil"/>
              <w:bottom w:val="nil"/>
              <w:right w:val="nil"/>
            </w:tcBorders>
            <w:shd w:val="clear" w:color="auto" w:fill="FFFFFF"/>
          </w:tcPr>
          <w:p w14:paraId="4F8FEB9D">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activation</w:t>
            </w:r>
          </w:p>
        </w:tc>
        <w:tc>
          <w:tcPr>
            <w:tcW w:w="2500" w:type="pct"/>
            <w:tcBorders>
              <w:top w:val="nil"/>
              <w:left w:val="nil"/>
              <w:bottom w:val="nil"/>
              <w:right w:val="nil"/>
            </w:tcBorders>
            <w:shd w:val="clear" w:color="auto" w:fill="FFFFFF"/>
          </w:tcPr>
          <w:p w14:paraId="5C8587D1">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‘logistic’</w:t>
            </w:r>
          </w:p>
        </w:tc>
      </w:tr>
      <w:tr w14:paraId="4C2A9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500" w:type="pct"/>
            <w:tcBorders>
              <w:top w:val="nil"/>
              <w:left w:val="nil"/>
              <w:bottom w:val="nil"/>
              <w:right w:val="nil"/>
            </w:tcBorders>
            <w:shd w:val="clear" w:color="auto" w:fill="FFFFFF"/>
          </w:tcPr>
          <w:p w14:paraId="2298555E">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solver</w:t>
            </w:r>
          </w:p>
        </w:tc>
        <w:tc>
          <w:tcPr>
            <w:tcW w:w="2500" w:type="pct"/>
            <w:tcBorders>
              <w:top w:val="nil"/>
              <w:left w:val="nil"/>
              <w:bottom w:val="nil"/>
              <w:right w:val="nil"/>
            </w:tcBorders>
            <w:shd w:val="clear" w:color="auto" w:fill="FFFFFF"/>
          </w:tcPr>
          <w:p w14:paraId="35089258">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‘adam’</w:t>
            </w:r>
          </w:p>
        </w:tc>
      </w:tr>
      <w:tr w14:paraId="71FE5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500" w:type="pct"/>
            <w:tcBorders>
              <w:top w:val="nil"/>
              <w:left w:val="nil"/>
              <w:bottom w:val="nil"/>
              <w:right w:val="nil"/>
            </w:tcBorders>
            <w:shd w:val="clear" w:color="auto" w:fill="FFFFFF"/>
          </w:tcPr>
          <w:p w14:paraId="41667610">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 xml:space="preserve">alpha </w:t>
            </w:r>
          </w:p>
        </w:tc>
        <w:tc>
          <w:tcPr>
            <w:tcW w:w="2500" w:type="pct"/>
            <w:tcBorders>
              <w:top w:val="nil"/>
              <w:left w:val="nil"/>
              <w:bottom w:val="nil"/>
              <w:right w:val="nil"/>
            </w:tcBorders>
            <w:shd w:val="clear" w:color="auto" w:fill="FFFFFF"/>
          </w:tcPr>
          <w:p w14:paraId="1E050DA2">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0.003155</w:t>
            </w:r>
          </w:p>
        </w:tc>
      </w:tr>
      <w:tr w14:paraId="30B2D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2500" w:type="pct"/>
            <w:tcBorders>
              <w:top w:val="nil"/>
              <w:left w:val="nil"/>
              <w:bottom w:val="nil"/>
              <w:right w:val="nil"/>
            </w:tcBorders>
            <w:shd w:val="clear" w:color="auto" w:fill="FFFFFF"/>
          </w:tcPr>
          <w:p w14:paraId="366C0BD1">
            <w:pPr>
              <w:widowControl w:val="0"/>
              <w:jc w:val="both"/>
              <w:rPr>
                <w:rFonts w:ascii="Times New Roman" w:hAnsi="Times New Roman" w:eastAsia="NimbusRomNo9L-Regu" w:cs="Times New Roman"/>
                <w:color w:val="000000"/>
                <w:sz w:val="24"/>
                <w:szCs w:val="24"/>
              </w:rPr>
            </w:pPr>
            <w:r>
              <w:rPr>
                <w:rFonts w:hint="eastAsia" w:ascii="Times New Roman" w:hAnsi="Times New Roman" w:eastAsia="宋体" w:cs="Times New Roman"/>
                <w:color w:val="000000"/>
                <w:sz w:val="24"/>
                <w:szCs w:val="24"/>
              </w:rPr>
              <w:t>l</w:t>
            </w:r>
            <w:r>
              <w:rPr>
                <w:rFonts w:ascii="Times New Roman" w:hAnsi="Times New Roman" w:eastAsia="NimbusRomNo9L-Regu" w:cs="Times New Roman"/>
                <w:color w:val="000000"/>
                <w:sz w:val="24"/>
                <w:szCs w:val="24"/>
              </w:rPr>
              <w:t>earning</w:t>
            </w:r>
            <w:r>
              <w:rPr>
                <w:rFonts w:ascii="Times New Roman" w:hAnsi="Times New Roman" w:eastAsia="宋体" w:cs="Times New Roman"/>
                <w:color w:val="000000"/>
                <w:sz w:val="24"/>
                <w:szCs w:val="24"/>
              </w:rPr>
              <w:t>_</w:t>
            </w:r>
            <w:r>
              <w:rPr>
                <w:rFonts w:ascii="Times New Roman" w:hAnsi="Times New Roman" w:eastAsia="NimbusRomNo9L-Regu" w:cs="Times New Roman"/>
                <w:color w:val="000000"/>
                <w:sz w:val="24"/>
                <w:szCs w:val="24"/>
              </w:rPr>
              <w:t>rate</w:t>
            </w:r>
          </w:p>
        </w:tc>
        <w:tc>
          <w:tcPr>
            <w:tcW w:w="2500" w:type="pct"/>
            <w:tcBorders>
              <w:top w:val="nil"/>
              <w:left w:val="nil"/>
              <w:bottom w:val="nil"/>
              <w:right w:val="nil"/>
            </w:tcBorders>
            <w:shd w:val="clear" w:color="auto" w:fill="FFFFFF"/>
          </w:tcPr>
          <w:p w14:paraId="36B031B4">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‘constant’</w:t>
            </w:r>
          </w:p>
        </w:tc>
      </w:tr>
      <w:tr w14:paraId="3F243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500" w:type="pct"/>
            <w:tcBorders>
              <w:top w:val="nil"/>
              <w:left w:val="nil"/>
              <w:bottom w:val="single" w:color="000000" w:sz="12" w:space="0"/>
              <w:right w:val="nil"/>
            </w:tcBorders>
            <w:shd w:val="clear" w:color="auto" w:fill="FFFFFF"/>
          </w:tcPr>
          <w:p w14:paraId="47027F24">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max</w:t>
            </w:r>
            <w:r>
              <w:rPr>
                <w:rFonts w:ascii="Times New Roman" w:hAnsi="Times New Roman" w:eastAsia="宋体" w:cs="Times New Roman"/>
                <w:color w:val="000000"/>
                <w:sz w:val="24"/>
                <w:szCs w:val="24"/>
              </w:rPr>
              <w:t>_</w:t>
            </w:r>
            <w:r>
              <w:rPr>
                <w:rFonts w:ascii="Times New Roman" w:hAnsi="Times New Roman" w:eastAsia="NimbusRomNo9L-Regu" w:cs="Times New Roman"/>
                <w:color w:val="000000"/>
                <w:sz w:val="24"/>
                <w:szCs w:val="24"/>
              </w:rPr>
              <w:t>iter</w:t>
            </w:r>
          </w:p>
        </w:tc>
        <w:tc>
          <w:tcPr>
            <w:tcW w:w="2500" w:type="pct"/>
            <w:tcBorders>
              <w:top w:val="nil"/>
              <w:left w:val="nil"/>
              <w:bottom w:val="single" w:color="000000" w:sz="12" w:space="0"/>
              <w:right w:val="nil"/>
            </w:tcBorders>
            <w:shd w:val="clear" w:color="auto" w:fill="FFFFFF"/>
          </w:tcPr>
          <w:p w14:paraId="293276E7">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102</w:t>
            </w:r>
          </w:p>
        </w:tc>
      </w:tr>
    </w:tbl>
    <w:p w14:paraId="29856ECE">
      <w:pPr>
        <w:spacing w:line="480" w:lineRule="auto"/>
        <w:jc w:val="both"/>
        <w:rPr>
          <w:rFonts w:ascii="Times New Roman" w:hAnsi="Times New Roman" w:eastAsia="NimbusRomNo9L-Regu" w:cs="Times New Roman"/>
          <w:sz w:val="24"/>
          <w:szCs w:val="24"/>
        </w:rPr>
      </w:pPr>
    </w:p>
    <w:p w14:paraId="5A6BB1E2">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C. Test Results</w:t>
      </w:r>
    </w:p>
    <w:p w14:paraId="59149DF5">
      <w:pPr>
        <w:spacing w:line="480" w:lineRule="auto"/>
        <w:jc w:val="both"/>
        <w:rPr>
          <w:rFonts w:hint="default" w:ascii="Times New Roman" w:hAnsi="Times New Roman" w:eastAsia="宋体" w:cs="Times New Roman"/>
          <w:sz w:val="24"/>
          <w:szCs w:val="24"/>
          <w:lang w:val="en-US" w:eastAsia="zh-CN"/>
        </w:rPr>
      </w:pPr>
      <w:r>
        <w:rPr>
          <w:rFonts w:ascii="Times New Roman" w:hAnsi="Times New Roman" w:eastAsia="NimbusRomNo9L-Regu" w:cs="Times New Roman"/>
          <w:sz w:val="24"/>
          <w:szCs w:val="24"/>
        </w:rPr>
        <w:t>After selecting the MLPClassifier as the final model, we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trained it using the hyperparameters listed above. The model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was then tested against a reserved test set, and its performance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was evaluated using various metrics. Table 3 summarises the results.</w:t>
      </w:r>
      <w:r>
        <w:rPr>
          <w:rFonts w:hint="eastAsia" w:ascii="Times New Roman" w:hAnsi="Times New Roman" w:eastAsia="宋体" w:cs="Times New Roman"/>
          <w:sz w:val="24"/>
          <w:szCs w:val="24"/>
          <w:lang w:val="en-US" w:eastAsia="zh-CN"/>
        </w:rPr>
        <w:t xml:space="preserve"> The predictive performance of the final model was evaluated using the Receiver Operating Characteristic (ROC) curve, as shown in Figure 2.</w:t>
      </w:r>
    </w:p>
    <w:p w14:paraId="70DDEB18">
      <w:pPr>
        <w:spacing w:line="480" w:lineRule="auto"/>
        <w:jc w:val="both"/>
        <w:rPr>
          <w:rFonts w:ascii="Times New Roman" w:hAnsi="Times New Roman" w:eastAsia="NimbusRomNo9L-Regu" w:cs="Times New Roman"/>
          <w:sz w:val="24"/>
          <w:szCs w:val="24"/>
        </w:rPr>
      </w:pPr>
    </w:p>
    <w:p w14:paraId="5E9848C4">
      <w:pPr>
        <w:tabs>
          <w:tab w:val="left" w:pos="7100"/>
        </w:tabs>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TABLE 3</w:t>
      </w:r>
      <w:r>
        <w:rPr>
          <w:rFonts w:hint="eastAsia" w:ascii="Times New Roman" w:hAnsi="Times New Roman" w:eastAsia="宋体" w:cs="Times New Roman"/>
          <w:b/>
          <w:bCs/>
          <w:sz w:val="24"/>
          <w:szCs w:val="24"/>
          <w:lang w:val="en-US"/>
        </w:rPr>
        <w:t xml:space="preserve">. </w:t>
      </w:r>
      <w:r>
        <w:rPr>
          <w:rFonts w:ascii="Times New Roman" w:hAnsi="Times New Roman" w:eastAsia="NimbusRomNo9L-Regu" w:cs="Times New Roman"/>
          <w:b/>
          <w:bCs/>
          <w:sz w:val="24"/>
          <w:szCs w:val="24"/>
        </w:rPr>
        <w:t>PERFORMANCE METRIC VALUES OF THE TRAINED MODEL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2E7B1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Borders>
              <w:top w:val="single" w:color="000000" w:sz="12" w:space="0"/>
              <w:left w:val="nil"/>
              <w:bottom w:val="single" w:color="000000" w:sz="4" w:space="0"/>
              <w:right w:val="nil"/>
              <w:tl2br w:val="nil"/>
            </w:tcBorders>
            <w:shd w:val="clear" w:color="auto" w:fill="FFFFFF"/>
            <w:vAlign w:val="top"/>
          </w:tcPr>
          <w:p w14:paraId="11D76B14">
            <w:pPr>
              <w:widowControl w:val="0"/>
              <w:jc w:val="both"/>
              <w:rPr>
                <w:rFonts w:ascii="Times New Roman" w:hAnsi="Times New Roman" w:eastAsia="NimbusRomNo9L-Regu" w:cs="Times New Roman"/>
                <w:b/>
                <w:bCs/>
                <w:color w:val="000000"/>
                <w:sz w:val="24"/>
                <w:szCs w:val="24"/>
              </w:rPr>
            </w:pPr>
            <w:r>
              <w:rPr>
                <w:rFonts w:ascii="Times New Roman" w:hAnsi="Times New Roman" w:eastAsia="NimbusRomNo9L-Regu" w:cs="Times New Roman"/>
                <w:b/>
                <w:bCs/>
                <w:color w:val="000000"/>
                <w:sz w:val="24"/>
                <w:szCs w:val="24"/>
              </w:rPr>
              <w:t>Metric</w:t>
            </w:r>
          </w:p>
        </w:tc>
        <w:tc>
          <w:tcPr>
            <w:tcW w:w="4621" w:type="dxa"/>
            <w:tcBorders>
              <w:top w:val="single" w:color="000000" w:sz="12" w:space="0"/>
              <w:left w:val="nil"/>
              <w:bottom w:val="single" w:color="000000" w:sz="4" w:space="0"/>
              <w:right w:val="nil"/>
            </w:tcBorders>
            <w:shd w:val="clear" w:color="auto" w:fill="FFFFFF"/>
            <w:vAlign w:val="top"/>
          </w:tcPr>
          <w:p w14:paraId="762294E4">
            <w:pPr>
              <w:widowControl w:val="0"/>
              <w:jc w:val="both"/>
              <w:rPr>
                <w:rFonts w:ascii="Times New Roman" w:hAnsi="Times New Roman" w:eastAsia="NimbusRomNo9L-Regu" w:cs="Times New Roman"/>
                <w:b/>
                <w:bCs/>
                <w:color w:val="000000"/>
                <w:sz w:val="24"/>
                <w:szCs w:val="24"/>
              </w:rPr>
            </w:pPr>
            <w:r>
              <w:rPr>
                <w:rFonts w:ascii="Times New Roman" w:hAnsi="Times New Roman" w:eastAsia="NimbusRomNo9L-Regu" w:cs="Times New Roman"/>
                <w:b/>
                <w:bCs/>
                <w:color w:val="000000"/>
                <w:sz w:val="24"/>
                <w:szCs w:val="24"/>
              </w:rPr>
              <w:t>Value</w:t>
            </w:r>
          </w:p>
        </w:tc>
      </w:tr>
      <w:tr w14:paraId="0E6F5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Borders>
              <w:top w:val="single" w:color="000000" w:sz="4" w:space="0"/>
              <w:left w:val="nil"/>
              <w:bottom w:val="nil"/>
              <w:right w:val="nil"/>
            </w:tcBorders>
            <w:shd w:val="clear" w:color="auto" w:fill="FFFFFF"/>
            <w:vAlign w:val="top"/>
          </w:tcPr>
          <w:p w14:paraId="565BD082">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AUC</w:t>
            </w:r>
          </w:p>
        </w:tc>
        <w:tc>
          <w:tcPr>
            <w:tcW w:w="4621" w:type="dxa"/>
            <w:tcBorders>
              <w:top w:val="single" w:color="000000" w:sz="4" w:space="0"/>
              <w:left w:val="nil"/>
              <w:bottom w:val="nil"/>
              <w:right w:val="nil"/>
            </w:tcBorders>
            <w:shd w:val="clear" w:color="auto" w:fill="FFFFFF"/>
            <w:vAlign w:val="top"/>
          </w:tcPr>
          <w:p w14:paraId="76C38266">
            <w:pPr>
              <w:widowControl w:val="0"/>
              <w:jc w:val="both"/>
              <w:rPr>
                <w:rFonts w:ascii="Times New Roman" w:hAnsi="Times New Roman" w:eastAsia="宋体" w:cs="Times New Roman"/>
                <w:color w:val="000000"/>
                <w:sz w:val="24"/>
                <w:szCs w:val="24"/>
              </w:rPr>
            </w:pPr>
            <w:r>
              <w:rPr>
                <w:rFonts w:ascii="Times New Roman" w:hAnsi="Times New Roman" w:eastAsia="NimbusRomNo9L-Regu" w:cs="Times New Roman"/>
                <w:color w:val="000000"/>
                <w:sz w:val="24"/>
                <w:szCs w:val="24"/>
              </w:rPr>
              <w:t>0.71</w:t>
            </w:r>
            <w:r>
              <w:rPr>
                <w:rFonts w:hint="eastAsia" w:ascii="Times New Roman" w:hAnsi="Times New Roman" w:eastAsia="宋体" w:cs="Times New Roman"/>
                <w:color w:val="000000"/>
                <w:sz w:val="24"/>
                <w:szCs w:val="24"/>
              </w:rPr>
              <w:t>3</w:t>
            </w:r>
          </w:p>
        </w:tc>
      </w:tr>
      <w:tr w14:paraId="1130E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Borders>
              <w:top w:val="nil"/>
              <w:left w:val="nil"/>
              <w:bottom w:val="nil"/>
              <w:right w:val="nil"/>
            </w:tcBorders>
            <w:shd w:val="clear" w:color="auto" w:fill="FFFFFF"/>
            <w:vAlign w:val="top"/>
          </w:tcPr>
          <w:p w14:paraId="2CCAB3E2">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F1-Score</w:t>
            </w:r>
          </w:p>
        </w:tc>
        <w:tc>
          <w:tcPr>
            <w:tcW w:w="4621" w:type="dxa"/>
            <w:tcBorders>
              <w:top w:val="nil"/>
              <w:left w:val="nil"/>
              <w:bottom w:val="nil"/>
              <w:right w:val="nil"/>
            </w:tcBorders>
            <w:shd w:val="clear" w:color="auto" w:fill="FFFFFF"/>
            <w:vAlign w:val="top"/>
          </w:tcPr>
          <w:p w14:paraId="568F774D">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0.761</w:t>
            </w:r>
          </w:p>
        </w:tc>
      </w:tr>
      <w:tr w14:paraId="50926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Borders>
              <w:top w:val="nil"/>
              <w:left w:val="nil"/>
              <w:bottom w:val="nil"/>
              <w:right w:val="nil"/>
            </w:tcBorders>
            <w:shd w:val="clear" w:color="auto" w:fill="FFFFFF"/>
            <w:vAlign w:val="top"/>
          </w:tcPr>
          <w:p w14:paraId="4B02A6A2">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 xml:space="preserve">Sensitivity </w:t>
            </w:r>
          </w:p>
        </w:tc>
        <w:tc>
          <w:tcPr>
            <w:tcW w:w="4621" w:type="dxa"/>
            <w:tcBorders>
              <w:top w:val="nil"/>
              <w:left w:val="nil"/>
              <w:bottom w:val="nil"/>
              <w:right w:val="nil"/>
            </w:tcBorders>
            <w:shd w:val="clear" w:color="auto" w:fill="FFFFFF"/>
            <w:vAlign w:val="top"/>
          </w:tcPr>
          <w:p w14:paraId="3915C32E">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0.680</w:t>
            </w:r>
          </w:p>
        </w:tc>
      </w:tr>
      <w:tr w14:paraId="4E19A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Borders>
              <w:top w:val="nil"/>
              <w:left w:val="nil"/>
              <w:bottom w:val="nil"/>
              <w:right w:val="nil"/>
            </w:tcBorders>
            <w:shd w:val="clear" w:color="auto" w:fill="FFFFFF"/>
            <w:vAlign w:val="top"/>
          </w:tcPr>
          <w:p w14:paraId="4ED9A676">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Accuracy</w:t>
            </w:r>
          </w:p>
        </w:tc>
        <w:tc>
          <w:tcPr>
            <w:tcW w:w="4621" w:type="dxa"/>
            <w:tcBorders>
              <w:top w:val="nil"/>
              <w:left w:val="nil"/>
              <w:bottom w:val="nil"/>
              <w:right w:val="nil"/>
            </w:tcBorders>
            <w:shd w:val="clear" w:color="auto" w:fill="FFFFFF"/>
            <w:vAlign w:val="top"/>
          </w:tcPr>
          <w:p w14:paraId="53CEE43F">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0.663</w:t>
            </w:r>
          </w:p>
        </w:tc>
      </w:tr>
      <w:tr w14:paraId="77229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21" w:type="dxa"/>
            <w:tcBorders>
              <w:top w:val="nil"/>
              <w:left w:val="nil"/>
              <w:bottom w:val="nil"/>
              <w:right w:val="nil"/>
            </w:tcBorders>
            <w:shd w:val="clear" w:color="auto" w:fill="FFFFFF"/>
            <w:vAlign w:val="top"/>
          </w:tcPr>
          <w:p w14:paraId="5003C8AE">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 xml:space="preserve">Specificity </w:t>
            </w:r>
          </w:p>
        </w:tc>
        <w:tc>
          <w:tcPr>
            <w:tcW w:w="4621" w:type="dxa"/>
            <w:tcBorders>
              <w:top w:val="nil"/>
              <w:left w:val="nil"/>
              <w:bottom w:val="nil"/>
              <w:right w:val="nil"/>
            </w:tcBorders>
            <w:shd w:val="clear" w:color="auto" w:fill="FFFFFF"/>
            <w:vAlign w:val="top"/>
          </w:tcPr>
          <w:p w14:paraId="061B4DAE">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0.600</w:t>
            </w:r>
          </w:p>
        </w:tc>
      </w:tr>
      <w:tr w14:paraId="03699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Borders>
              <w:top w:val="nil"/>
              <w:left w:val="nil"/>
              <w:bottom w:val="single" w:color="000000" w:sz="12" w:space="0"/>
              <w:right w:val="nil"/>
            </w:tcBorders>
            <w:shd w:val="clear" w:color="auto" w:fill="FFFFFF"/>
            <w:vAlign w:val="top"/>
          </w:tcPr>
          <w:p w14:paraId="0E7B2102">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Youden’s J Score</w:t>
            </w:r>
          </w:p>
        </w:tc>
        <w:tc>
          <w:tcPr>
            <w:tcW w:w="4621" w:type="dxa"/>
            <w:tcBorders>
              <w:top w:val="nil"/>
              <w:left w:val="nil"/>
              <w:bottom w:val="single" w:color="000000" w:sz="12" w:space="0"/>
              <w:right w:val="nil"/>
            </w:tcBorders>
            <w:shd w:val="clear" w:color="auto" w:fill="FFFFFF"/>
            <w:vAlign w:val="top"/>
          </w:tcPr>
          <w:p w14:paraId="2927AC49">
            <w:pPr>
              <w:widowControl w:val="0"/>
              <w:jc w:val="both"/>
              <w:rPr>
                <w:rFonts w:ascii="Times New Roman" w:hAnsi="Times New Roman" w:eastAsia="NimbusRomNo9L-Regu" w:cs="Times New Roman"/>
                <w:color w:val="000000"/>
                <w:sz w:val="24"/>
                <w:szCs w:val="24"/>
              </w:rPr>
            </w:pPr>
            <w:r>
              <w:rPr>
                <w:rFonts w:ascii="Times New Roman" w:hAnsi="Times New Roman" w:eastAsia="NimbusRomNo9L-Regu" w:cs="Times New Roman"/>
                <w:color w:val="000000"/>
                <w:sz w:val="24"/>
                <w:szCs w:val="24"/>
              </w:rPr>
              <w:t>0.280</w:t>
            </w:r>
          </w:p>
        </w:tc>
      </w:tr>
    </w:tbl>
    <w:p w14:paraId="58B1C01B">
      <w:pPr>
        <w:spacing w:line="48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3838575" cy="300863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838575" cy="3008630"/>
                    </a:xfrm>
                    <a:prstGeom prst="rect">
                      <a:avLst/>
                    </a:prstGeom>
                    <a:noFill/>
                    <a:ln>
                      <a:noFill/>
                    </a:ln>
                  </pic:spPr>
                </pic:pic>
              </a:graphicData>
            </a:graphic>
          </wp:inline>
        </w:drawing>
      </w:r>
    </w:p>
    <w:p w14:paraId="43472ECF">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Fig. 2. Receiver Operating Characteristic Curve of the Final Model</w:t>
      </w:r>
    </w:p>
    <w:p w14:paraId="010DA482">
      <w:pPr>
        <w:spacing w:line="480" w:lineRule="auto"/>
        <w:jc w:val="both"/>
        <w:rPr>
          <w:rFonts w:ascii="Times New Roman" w:hAnsi="Times New Roman" w:eastAsia="NimbusRomNo9L-Regu"/>
          <w:sz w:val="24"/>
          <w:szCs w:val="24"/>
          <w:lang w:val="en-US"/>
        </w:rPr>
      </w:pPr>
      <w:r>
        <w:rPr>
          <w:rFonts w:ascii="Times New Roman" w:hAnsi="Times New Roman" w:eastAsia="NimbusRomNo9L-Regu" w:cs="Times New Roman"/>
          <w:sz w:val="24"/>
          <w:szCs w:val="24"/>
          <w:lang w:val="en-US"/>
        </w:rPr>
        <w:t xml:space="preserve">The AUC curve is not considered satisfactory in a general sense since the curve does not cover most of the rectangular area in the chart, and the false positive rate increases proportionally </w:t>
      </w:r>
      <w:r>
        <w:rPr>
          <w:rFonts w:ascii="Times New Roman" w:hAnsi="Times New Roman" w:eastAsia="NimbusRomNo9L-Regu"/>
          <w:sz w:val="24"/>
          <w:szCs w:val="24"/>
          <w:lang w:val="en-US"/>
        </w:rPr>
        <w:t>to the TPR, which indicates that the model does not perform so well in classifying the positive class.</w:t>
      </w:r>
    </w:p>
    <w:p w14:paraId="60365D25">
      <w:pPr>
        <w:spacing w:line="480" w:lineRule="auto"/>
        <w:jc w:val="both"/>
        <w:rPr>
          <w:rFonts w:ascii="Times New Roman" w:hAnsi="Times New Roman" w:eastAsia="NimbusRomNo9L-Regu"/>
          <w:sz w:val="24"/>
          <w:szCs w:val="24"/>
          <w:lang w:val="en-US"/>
        </w:rPr>
      </w:pPr>
      <w:r>
        <w:rPr>
          <w:rFonts w:ascii="Times New Roman" w:hAnsi="Times New Roman" w:eastAsia="NimbusRomNo9L-Regu"/>
          <w:sz w:val="24"/>
          <w:szCs w:val="24"/>
          <w:lang w:val="en-US"/>
        </w:rPr>
        <w:t>The result may be caused by several factors. First, we have a small dataset of 471 samples, which may not be sufficient for fitting a complex model. This is also shown by the fact that the simple MLP model prevailed in the cross-validation model selection phase. Another reason is that the features we collected might have a small correlation with the outcome, given that we focused mainly on nurses’ background information instead of their psychology characteristics, which may correlate with their transfer intention more. However, the goal of the project is to predict nurses’ transfer rate based solely on their background information, since we want to make predictions on a large scale without conducting interviews with the nurses one by one.</w:t>
      </w:r>
    </w:p>
    <w:p w14:paraId="35B0A540">
      <w:pPr>
        <w:spacing w:line="480" w:lineRule="auto"/>
        <w:jc w:val="both"/>
        <w:rPr>
          <w:rFonts w:ascii="Times New Roman" w:hAnsi="Times New Roman" w:eastAsia="宋体"/>
          <w:sz w:val="24"/>
          <w:szCs w:val="24"/>
          <w:lang w:val="en-US"/>
        </w:rPr>
      </w:pPr>
      <w:r>
        <w:rPr>
          <w:rFonts w:ascii="Times New Roman" w:hAnsi="Times New Roman" w:eastAsia="NimbusRomNo9L-Regu"/>
          <w:sz w:val="24"/>
          <w:szCs w:val="24"/>
          <w:lang w:val="en-US"/>
        </w:rPr>
        <w:t>The biased dataset may also be a reason why the outcome is suboptimal. Although we used techniques like SMOTE, the lack of information about the</w:t>
      </w:r>
      <w:r>
        <w:rPr>
          <w:rFonts w:hint="eastAsia" w:ascii="Times New Roman" w:hAnsi="Times New Roman" w:eastAsia="宋体"/>
          <w:sz w:val="24"/>
          <w:szCs w:val="24"/>
          <w:lang w:val="en-US"/>
        </w:rPr>
        <w:t xml:space="preserve"> minor class (those who do not intend to transfer) may still pose a challenge on discriminating between the two classes.</w:t>
      </w:r>
    </w:p>
    <w:p w14:paraId="3901FEDC">
      <w:pPr>
        <w:spacing w:line="480" w:lineRule="auto"/>
        <w:jc w:val="both"/>
        <w:rPr>
          <w:rFonts w:ascii="Times New Roman" w:hAnsi="Times New Roman" w:eastAsia="NimbusRomNo9L-Regu" w:cs="Times New Roman"/>
          <w:sz w:val="24"/>
          <w:szCs w:val="24"/>
          <w:lang w:val="en-US"/>
        </w:rPr>
      </w:pPr>
      <w:r>
        <w:rPr>
          <w:rFonts w:hint="eastAsia" w:ascii="Times New Roman" w:hAnsi="Times New Roman" w:eastAsia="宋体"/>
          <w:sz w:val="24"/>
          <w:szCs w:val="24"/>
          <w:lang w:val="en-US"/>
        </w:rPr>
        <w:t xml:space="preserve">Although the performance of our final model is not </w:t>
      </w:r>
      <w:r>
        <w:rPr>
          <w:rFonts w:ascii="Times New Roman" w:hAnsi="Times New Roman" w:eastAsia="宋体"/>
          <w:sz w:val="24"/>
          <w:szCs w:val="24"/>
          <w:lang w:val="en-US"/>
        </w:rPr>
        <w:t>considered ideal in a common sense</w:t>
      </w:r>
      <w:r>
        <w:rPr>
          <w:rFonts w:hint="eastAsia" w:ascii="Times New Roman" w:hAnsi="Times New Roman" w:eastAsia="宋体"/>
          <w:sz w:val="24"/>
          <w:szCs w:val="24"/>
          <w:lang w:val="en-US"/>
        </w:rPr>
        <w:t xml:space="preserve">, it is still benefitial to be put into use. The problem we want to address is </w:t>
      </w:r>
      <w:r>
        <w:rPr>
          <w:rFonts w:ascii="Times New Roman" w:hAnsi="Times New Roman" w:eastAsia="宋体"/>
          <w:sz w:val="24"/>
          <w:szCs w:val="24"/>
          <w:lang w:val="en-US"/>
        </w:rPr>
        <w:t>to spot nurses that have the tendency to transfer, and allocate resources efficiently to prevent them from transferring using strategies like reducing their workload or giving them a raise. Therefore, with a guideline that is better than random guessing, we can move resources to places in need according to our model, potentially saving resources and reducing the transfer rate in the macroscopic level.</w:t>
      </w:r>
    </w:p>
    <w:p w14:paraId="0DF647DB">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D. SHAP Feature Importance Analysis Result</w:t>
      </w:r>
    </w:p>
    <w:p w14:paraId="49EDD4E5">
      <w:pPr>
        <w:spacing w:line="480" w:lineRule="auto"/>
        <w:jc w:val="both"/>
        <w:rPr>
          <w:rFonts w:ascii="Times New Roman" w:hAnsi="Times New Roman" w:eastAsia="宋体" w:cs="Times New Roman"/>
          <w:sz w:val="24"/>
          <w:szCs w:val="24"/>
        </w:rPr>
      </w:pPr>
      <w:r>
        <w:rPr>
          <w:rFonts w:ascii="Times New Roman" w:hAnsi="Times New Roman" w:eastAsia="NimbusRomNo9L-Regu" w:cs="Times New Roman"/>
          <w:sz w:val="24"/>
          <w:szCs w:val="24"/>
        </w:rPr>
        <w:t>We calculated the SHAP values of the test data using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trained MLPClassifier model. The resulting visualizations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include a summary violin plot</w:t>
      </w:r>
      <w:r>
        <w:rPr>
          <w:rFonts w:ascii="Times New Roman" w:hAnsi="Times New Roman" w:eastAsia="宋体" w:cs="Times New Roman"/>
          <w:sz w:val="24"/>
          <w:szCs w:val="24"/>
        </w:rPr>
        <w:t xml:space="preserve"> (Figure 3)</w:t>
      </w:r>
      <w:r>
        <w:rPr>
          <w:rFonts w:ascii="Times New Roman" w:hAnsi="Times New Roman" w:eastAsia="NimbusRomNo9L-Regu" w:cs="Times New Roman"/>
          <w:sz w:val="24"/>
          <w:szCs w:val="24"/>
        </w:rPr>
        <w:t>, bar plot</w:t>
      </w:r>
      <w:r>
        <w:rPr>
          <w:rFonts w:ascii="Times New Roman" w:hAnsi="Times New Roman" w:eastAsia="宋体" w:cs="Times New Roman"/>
          <w:sz w:val="24"/>
          <w:szCs w:val="24"/>
        </w:rPr>
        <w:t xml:space="preserve"> (Figure 4)</w:t>
      </w:r>
      <w:r>
        <w:rPr>
          <w:rFonts w:ascii="Times New Roman" w:hAnsi="Times New Roman" w:eastAsia="NimbusRomNo9L-Regu" w:cs="Times New Roman"/>
          <w:sz w:val="24"/>
          <w:szCs w:val="24"/>
        </w:rPr>
        <w:t>, and four waterfall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plots</w:t>
      </w:r>
      <w:r>
        <w:rPr>
          <w:rFonts w:ascii="Times New Roman" w:hAnsi="Times New Roman" w:eastAsia="宋体" w:cs="Times New Roman"/>
          <w:sz w:val="24"/>
          <w:szCs w:val="24"/>
        </w:rPr>
        <w:t xml:space="preserve"> (Figure 5)</w:t>
      </w:r>
      <w:r>
        <w:rPr>
          <w:rFonts w:ascii="Times New Roman" w:hAnsi="Times New Roman" w:eastAsia="NimbusRomNo9L-Regu" w:cs="Times New Roman"/>
          <w:sz w:val="24"/>
          <w:szCs w:val="24"/>
        </w:rPr>
        <w:t xml:space="preserve"> corresponding to the first four test samples.</w:t>
      </w:r>
    </w:p>
    <w:p w14:paraId="3276C591">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724525" cy="2748280"/>
            <wp:effectExtent l="0" t="0" r="571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24525" cy="2748280"/>
                    </a:xfrm>
                    <a:prstGeom prst="rect">
                      <a:avLst/>
                    </a:prstGeom>
                    <a:noFill/>
                    <a:ln>
                      <a:noFill/>
                    </a:ln>
                  </pic:spPr>
                </pic:pic>
              </a:graphicData>
            </a:graphic>
          </wp:inline>
        </w:drawing>
      </w:r>
    </w:p>
    <w:p w14:paraId="67C241FE">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Fig. 3. Summary Violin Plot of SHAP Values of the Trained Model</w:t>
      </w:r>
    </w:p>
    <w:p w14:paraId="1EC7D6BE">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727065" cy="31953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727065" cy="3195320"/>
                    </a:xfrm>
                    <a:prstGeom prst="rect">
                      <a:avLst/>
                    </a:prstGeom>
                    <a:noFill/>
                    <a:ln>
                      <a:noFill/>
                    </a:ln>
                  </pic:spPr>
                </pic:pic>
              </a:graphicData>
            </a:graphic>
          </wp:inline>
        </w:drawing>
      </w:r>
    </w:p>
    <w:p w14:paraId="2EDAF661">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Fig. 4. Bar Plot of SHAP Values of the Trained Model</w:t>
      </w:r>
    </w:p>
    <w:p w14:paraId="2571AA3B">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736215" cy="153416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736215" cy="1534160"/>
                    </a:xfrm>
                    <a:prstGeom prst="rect">
                      <a:avLst/>
                    </a:prstGeom>
                    <a:noFill/>
                    <a:ln>
                      <a:noFill/>
                    </a:ln>
                  </pic:spPr>
                </pic:pic>
              </a:graphicData>
            </a:graphic>
          </wp:inline>
        </w:drawing>
      </w:r>
      <w:r>
        <w:rPr>
          <w:rFonts w:ascii="Times New Roman" w:hAnsi="Times New Roman" w:cs="Times New Roman"/>
          <w:sz w:val="24"/>
          <w:szCs w:val="24"/>
        </w:rPr>
        <w:drawing>
          <wp:inline distT="0" distB="0" distL="114300" distR="114300">
            <wp:extent cx="2682875" cy="1504950"/>
            <wp:effectExtent l="0" t="0" r="146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682875" cy="1504950"/>
                    </a:xfrm>
                    <a:prstGeom prst="rect">
                      <a:avLst/>
                    </a:prstGeom>
                    <a:noFill/>
                    <a:ln>
                      <a:noFill/>
                    </a:ln>
                  </pic:spPr>
                </pic:pic>
              </a:graphicData>
            </a:graphic>
          </wp:inline>
        </w:drawing>
      </w:r>
    </w:p>
    <w:p w14:paraId="7D46DBB0">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2805430" cy="1573530"/>
            <wp:effectExtent l="0" t="0" r="139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805430" cy="1573530"/>
                    </a:xfrm>
                    <a:prstGeom prst="rect">
                      <a:avLst/>
                    </a:prstGeom>
                    <a:noFill/>
                    <a:ln>
                      <a:noFill/>
                    </a:ln>
                  </pic:spPr>
                </pic:pic>
              </a:graphicData>
            </a:graphic>
          </wp:inline>
        </w:drawing>
      </w:r>
      <w:r>
        <w:rPr>
          <w:rFonts w:ascii="Times New Roman" w:hAnsi="Times New Roman" w:cs="Times New Roman"/>
          <w:sz w:val="24"/>
          <w:szCs w:val="24"/>
        </w:rPr>
        <w:drawing>
          <wp:inline distT="0" distB="0" distL="114300" distR="114300">
            <wp:extent cx="2887345" cy="1618615"/>
            <wp:effectExtent l="0" t="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2887345" cy="1618615"/>
                    </a:xfrm>
                    <a:prstGeom prst="rect">
                      <a:avLst/>
                    </a:prstGeom>
                    <a:noFill/>
                    <a:ln>
                      <a:noFill/>
                    </a:ln>
                  </pic:spPr>
                </pic:pic>
              </a:graphicData>
            </a:graphic>
          </wp:inline>
        </w:drawing>
      </w:r>
    </w:p>
    <w:p w14:paraId="584D0306">
      <w:pPr>
        <w:spacing w:line="480" w:lineRule="auto"/>
        <w:jc w:val="both"/>
        <w:rPr>
          <w:rFonts w:ascii="Times New Roman" w:hAnsi="Times New Roman" w:cs="Times New Roman"/>
          <w:b/>
          <w:bCs/>
          <w:sz w:val="24"/>
          <w:szCs w:val="24"/>
        </w:rPr>
      </w:pPr>
      <w:r>
        <w:rPr>
          <w:rFonts w:ascii="Times New Roman" w:hAnsi="Times New Roman" w:eastAsia="NimbusRomNo9L-Regu" w:cs="Times New Roman"/>
          <w:b/>
          <w:bCs/>
          <w:sz w:val="24"/>
          <w:szCs w:val="24"/>
        </w:rPr>
        <w:t>Fig. 5. SHAP Waterfall Plots for the First Four Test Samples</w:t>
      </w:r>
    </w:p>
    <w:p w14:paraId="29515299">
      <w:pPr>
        <w:spacing w:line="480" w:lineRule="auto"/>
        <w:jc w:val="both"/>
        <w:rPr>
          <w:rFonts w:ascii="Times New Roman" w:hAnsi="Times New Roman" w:cs="Times New Roman"/>
          <w:sz w:val="24"/>
          <w:szCs w:val="24"/>
        </w:rPr>
      </w:pPr>
    </w:p>
    <w:p w14:paraId="25614BB9">
      <w:pPr>
        <w:spacing w:line="480" w:lineRule="auto"/>
        <w:jc w:val="both"/>
        <w:rPr>
          <w:rFonts w:ascii="Times New Roman" w:hAnsi="Times New Roman" w:eastAsia="宋体" w:cs="Times New Roman"/>
          <w:sz w:val="24"/>
          <w:szCs w:val="24"/>
        </w:rPr>
      </w:pPr>
      <w:r>
        <w:rPr>
          <w:rFonts w:ascii="Times New Roman" w:hAnsi="Times New Roman" w:eastAsia="NimbusRomNo9L-ReguItal" w:cs="Times New Roman"/>
          <w:b/>
          <w:bCs/>
          <w:sz w:val="24"/>
          <w:szCs w:val="24"/>
        </w:rPr>
        <w:t>1) Key Features:</w:t>
      </w:r>
      <w:r>
        <w:rPr>
          <w:rFonts w:ascii="Times New Roman" w:hAnsi="Times New Roman" w:eastAsia="NimbusRomNo9L-ReguItal" w:cs="Times New Roman"/>
          <w:sz w:val="24"/>
          <w:szCs w:val="24"/>
        </w:rPr>
        <w:t xml:space="preserve"> </w:t>
      </w:r>
      <w:r>
        <w:rPr>
          <w:rFonts w:ascii="Times New Roman" w:hAnsi="Times New Roman" w:eastAsia="NimbusRomNo9L-Regu" w:cs="Times New Roman"/>
          <w:sz w:val="24"/>
          <w:szCs w:val="24"/>
        </w:rPr>
        <w:t>The violin and bar plots show that the five most important features influencing the model are:</w:t>
      </w:r>
      <w:r>
        <w:rPr>
          <w:rFonts w:hint="eastAsia" w:ascii="Times New Roman" w:hAnsi="Times New Roman" w:eastAsia="宋体" w:cs="Times New Roman"/>
          <w:sz w:val="24"/>
          <w:szCs w:val="24"/>
        </w:rPr>
        <w:t xml:space="preserve"> </w:t>
      </w:r>
    </w:p>
    <w:p w14:paraId="3D8244BA">
      <w:pPr>
        <w:spacing w:line="480" w:lineRule="auto"/>
        <w:jc w:val="both"/>
        <w:rPr>
          <w:rFonts w:ascii="Times New Roman" w:hAnsi="Times New Roman" w:eastAsia="NimbusRomNo9L-Regu" w:cs="Times New Roman"/>
          <w:sz w:val="24"/>
          <w:szCs w:val="24"/>
        </w:rPr>
      </w:pPr>
      <w:r>
        <w:rPr>
          <w:rFonts w:ascii="Times New Roman" w:hAnsi="Times New Roman" w:eastAsia="CMSY7" w:cs="Times New Roman"/>
          <w:sz w:val="24"/>
          <w:szCs w:val="24"/>
        </w:rPr>
        <w:t xml:space="preserve">• </w:t>
      </w:r>
      <w:r>
        <w:rPr>
          <w:rFonts w:ascii="Times New Roman" w:hAnsi="Times New Roman" w:eastAsia="NimbusRomNo9L-Regu" w:cs="Times New Roman"/>
          <w:sz w:val="24"/>
          <w:szCs w:val="24"/>
        </w:rPr>
        <w:t>Average Number of Clinical Teaching/Training Activities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Participated in per Year</w:t>
      </w:r>
    </w:p>
    <w:p w14:paraId="5198C63F">
      <w:pPr>
        <w:spacing w:line="480" w:lineRule="auto"/>
        <w:jc w:val="both"/>
        <w:rPr>
          <w:rFonts w:ascii="Times New Roman" w:hAnsi="Times New Roman" w:eastAsia="NimbusRomNo9L-Regu" w:cs="Times New Roman"/>
          <w:sz w:val="24"/>
          <w:szCs w:val="24"/>
        </w:rPr>
      </w:pPr>
      <w:r>
        <w:rPr>
          <w:rFonts w:ascii="Times New Roman" w:hAnsi="Times New Roman" w:eastAsia="CMSY7" w:cs="Times New Roman"/>
          <w:sz w:val="24"/>
          <w:szCs w:val="24"/>
        </w:rPr>
        <w:t xml:space="preserve">• </w:t>
      </w:r>
      <w:r>
        <w:rPr>
          <w:rFonts w:ascii="Times New Roman" w:hAnsi="Times New Roman" w:eastAsia="NimbusRomNo9L-Regu" w:cs="Times New Roman"/>
          <w:sz w:val="24"/>
          <w:szCs w:val="24"/>
        </w:rPr>
        <w:t>Number of Specialist Trainings/Continuing Education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Attended</w:t>
      </w:r>
    </w:p>
    <w:p w14:paraId="778ACA5A">
      <w:pPr>
        <w:spacing w:line="480" w:lineRule="auto"/>
        <w:jc w:val="both"/>
        <w:rPr>
          <w:rFonts w:ascii="Times New Roman" w:hAnsi="Times New Roman" w:eastAsia="NimbusRomNo9L-Regu" w:cs="Times New Roman"/>
          <w:sz w:val="24"/>
          <w:szCs w:val="24"/>
        </w:rPr>
      </w:pPr>
      <w:r>
        <w:rPr>
          <w:rFonts w:ascii="Times New Roman" w:hAnsi="Times New Roman" w:eastAsia="CMSY7" w:cs="Times New Roman"/>
          <w:sz w:val="24"/>
          <w:szCs w:val="24"/>
        </w:rPr>
        <w:t xml:space="preserve">• </w:t>
      </w:r>
      <w:r>
        <w:rPr>
          <w:rFonts w:ascii="Times New Roman" w:hAnsi="Times New Roman" w:eastAsia="NimbusRomNo9L-Regu" w:cs="Times New Roman"/>
          <w:sz w:val="24"/>
          <w:szCs w:val="24"/>
        </w:rPr>
        <w:t>Monthly Night Shift Frequency</w:t>
      </w:r>
    </w:p>
    <w:p w14:paraId="55C9EBF2">
      <w:pPr>
        <w:spacing w:line="480" w:lineRule="auto"/>
        <w:jc w:val="both"/>
        <w:rPr>
          <w:rFonts w:ascii="Times New Roman" w:hAnsi="Times New Roman" w:eastAsia="NimbusRomNo9L-Regu" w:cs="Times New Roman"/>
          <w:sz w:val="24"/>
          <w:szCs w:val="24"/>
        </w:rPr>
      </w:pPr>
      <w:r>
        <w:rPr>
          <w:rFonts w:ascii="Times New Roman" w:hAnsi="Times New Roman" w:eastAsia="CMSY7" w:cs="Times New Roman"/>
          <w:sz w:val="24"/>
          <w:szCs w:val="24"/>
        </w:rPr>
        <w:t xml:space="preserve">• </w:t>
      </w:r>
      <w:r>
        <w:rPr>
          <w:rFonts w:ascii="Times New Roman" w:hAnsi="Times New Roman" w:eastAsia="NimbusRomNo9L-Regu" w:cs="Times New Roman"/>
          <w:sz w:val="24"/>
          <w:szCs w:val="24"/>
        </w:rPr>
        <w:t>Satisfaction with Performance Distribution</w:t>
      </w:r>
    </w:p>
    <w:p w14:paraId="58F2060C">
      <w:pPr>
        <w:spacing w:line="480" w:lineRule="auto"/>
        <w:jc w:val="both"/>
        <w:rPr>
          <w:rFonts w:ascii="Times New Roman" w:hAnsi="Times New Roman" w:eastAsia="NimbusRomNo9L-Regu" w:cs="Times New Roman"/>
          <w:sz w:val="24"/>
          <w:szCs w:val="24"/>
        </w:rPr>
      </w:pPr>
      <w:r>
        <w:rPr>
          <w:rFonts w:ascii="Times New Roman" w:hAnsi="Times New Roman" w:eastAsia="CMSY7" w:cs="Times New Roman"/>
          <w:sz w:val="24"/>
          <w:szCs w:val="24"/>
        </w:rPr>
        <w:t xml:space="preserve">• </w:t>
      </w:r>
      <w:r>
        <w:rPr>
          <w:rFonts w:ascii="Times New Roman" w:hAnsi="Times New Roman" w:eastAsia="NimbusRomNo9L-Regu" w:cs="Times New Roman"/>
          <w:sz w:val="24"/>
          <w:szCs w:val="24"/>
        </w:rPr>
        <w:t>Years of Work Experience</w:t>
      </w:r>
    </w:p>
    <w:p w14:paraId="596D7B87">
      <w:pPr>
        <w:spacing w:line="480" w:lineRule="auto"/>
        <w:jc w:val="both"/>
        <w:rPr>
          <w:rFonts w:ascii="Times New Roman" w:hAnsi="Times New Roman" w:eastAsia="NimbusRomNo9L-Regu" w:cs="Times New Roman"/>
          <w:sz w:val="24"/>
          <w:szCs w:val="24"/>
        </w:rPr>
      </w:pPr>
    </w:p>
    <w:p w14:paraId="1C2A1A30">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 xml:space="preserve">2) Interpreting the SHAP Violin Plot: </w:t>
      </w:r>
      <w:r>
        <w:rPr>
          <w:rFonts w:ascii="Times New Roman" w:hAnsi="Times New Roman" w:eastAsia="NimbusRomNo9L-Regu" w:cs="Times New Roman"/>
          <w:sz w:val="24"/>
          <w:szCs w:val="24"/>
        </w:rPr>
        <w:t>The SHAP violin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plot highlights the relative importance and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impact on the model output of each feature. The y-axis labels display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the name of </w:t>
      </w:r>
      <w:r>
        <w:rPr>
          <w:rFonts w:ascii="Times New Roman" w:hAnsi="Times New Roman" w:eastAsia="NimbusRomNo9L-Regu" w:cs="Times New Roman"/>
          <w:sz w:val="24"/>
          <w:szCs w:val="24"/>
        </w:rPr>
        <w:t>each feature, with the features marked by ‘</w:t>
      </w:r>
      <w:r>
        <w:rPr>
          <w:rFonts w:hint="eastAsia" w:ascii="Times New Roman" w:hAnsi="Times New Roman" w:eastAsia="宋体" w:cs="Times New Roman"/>
          <w:sz w:val="24"/>
          <w:szCs w:val="24"/>
        </w:rPr>
        <w:t>_*</w:t>
      </w:r>
      <w:r>
        <w:rPr>
          <w:rFonts w:ascii="Times New Roman" w:hAnsi="Times New Roman" w:eastAsia="NimbusRomNo9L-Regu" w:cs="Times New Roman"/>
          <w:sz w:val="24"/>
          <w:szCs w:val="24"/>
        </w:rPr>
        <w:t>’ indicating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one-hot-encoded categorical variables. For binary categorical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features, those ending in ‘</w:t>
      </w:r>
      <w:r>
        <w:rPr>
          <w:rFonts w:hint="eastAsia" w:ascii="Times New Roman" w:hAnsi="Times New Roman" w:eastAsia="宋体" w:cs="Times New Roman"/>
          <w:sz w:val="24"/>
          <w:szCs w:val="24"/>
        </w:rPr>
        <w:t>_</w:t>
      </w:r>
      <w:r>
        <w:rPr>
          <w:rFonts w:ascii="Times New Roman" w:hAnsi="Times New Roman" w:eastAsia="NimbusRomNo9L-Regu" w:cs="Times New Roman"/>
          <w:sz w:val="24"/>
          <w:szCs w:val="24"/>
        </w:rPr>
        <w:t>1’ indicate a ‘true’ evaluation,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whereas those ending in ‘</w:t>
      </w:r>
      <w:r>
        <w:rPr>
          <w:rFonts w:hint="eastAsia" w:ascii="Times New Roman" w:hAnsi="Times New Roman" w:eastAsia="宋体" w:cs="Times New Roman"/>
          <w:sz w:val="24"/>
          <w:szCs w:val="24"/>
        </w:rPr>
        <w:t>_</w:t>
      </w:r>
      <w:r>
        <w:rPr>
          <w:rFonts w:ascii="Times New Roman" w:hAnsi="Times New Roman" w:eastAsia="NimbusRomNo9L-Regu" w:cs="Times New Roman"/>
          <w:sz w:val="24"/>
          <w:szCs w:val="24"/>
        </w:rPr>
        <w:t>0’ indicate a ‘false’ evaluation.</w:t>
      </w:r>
    </w:p>
    <w:p w14:paraId="2EBA3073">
      <w:pPr>
        <w:spacing w:line="480" w:lineRule="auto"/>
        <w:jc w:val="both"/>
        <w:rPr>
          <w:rFonts w:ascii="Times New Roman" w:hAnsi="Times New Roman" w:eastAsia="NimbusRomNo9L-Regu" w:cs="Times New Roman"/>
          <w:sz w:val="24"/>
          <w:szCs w:val="24"/>
        </w:rPr>
      </w:pPr>
    </w:p>
    <w:p w14:paraId="02BD6D97">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The violins are colour-coded: red for high feature values and blue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for low feature values. Red colours to the right of the central grey line show</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features with a positive correlation to the output, whereas blue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colours to the left indicate negative correlations. For example,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feature ‘Satisfaction with Performance Distribution</w:t>
      </w:r>
      <w:r>
        <w:rPr>
          <w:rFonts w:hint="eastAsia" w:ascii="Times New Roman" w:hAnsi="Times New Roman" w:eastAsia="宋体" w:cs="Times New Roman"/>
          <w:sz w:val="24"/>
          <w:szCs w:val="24"/>
        </w:rPr>
        <w:t>_</w:t>
      </w:r>
      <w:r>
        <w:rPr>
          <w:rFonts w:ascii="Times New Roman" w:hAnsi="Times New Roman" w:eastAsia="NimbusRomNo9L-Regu" w:cs="Times New Roman"/>
          <w:sz w:val="24"/>
          <w:szCs w:val="24"/>
        </w:rPr>
        <w:t>1’ has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red values on the right and blue values on the left, indicating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that high values increase the likelihood of job transfer, whereas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low values reduce it.</w:t>
      </w:r>
    </w:p>
    <w:p w14:paraId="2E3866B1">
      <w:pPr>
        <w:spacing w:line="480" w:lineRule="auto"/>
        <w:jc w:val="both"/>
        <w:rPr>
          <w:rFonts w:ascii="Times New Roman" w:hAnsi="Times New Roman" w:eastAsia="NimbusRomNo9L-Regu" w:cs="Times New Roman"/>
          <w:sz w:val="24"/>
          <w:szCs w:val="24"/>
        </w:rPr>
      </w:pPr>
    </w:p>
    <w:p w14:paraId="3EC0692A">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 xml:space="preserve">3) Interpreting the SHAP Waterfall Plot: </w:t>
      </w:r>
      <w:r>
        <w:rPr>
          <w:rFonts w:ascii="Times New Roman" w:hAnsi="Times New Roman" w:eastAsia="NimbusRomNo9L-Regu" w:cs="Times New Roman"/>
          <w:sz w:val="24"/>
          <w:szCs w:val="24"/>
        </w:rPr>
        <w:t>In the waterfall</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plot, arrows represent the impacts of the features on the model’s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predictions, starting from the base value. Red arrows pointing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to the right indicate a positive contribution to the prediction,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whereas blue arrows pointing to the left indicate a negative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contribution. The arrow length reflects the magnitude of the contribution of each</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feature.</w:t>
      </w:r>
    </w:p>
    <w:p w14:paraId="31DC8ABD">
      <w:pPr>
        <w:spacing w:line="480" w:lineRule="auto"/>
        <w:jc w:val="both"/>
        <w:rPr>
          <w:rFonts w:ascii="Times New Roman" w:hAnsi="Times New Roman" w:eastAsia="NimbusRomNo9L-Regu" w:cs="Times New Roman"/>
          <w:sz w:val="24"/>
          <w:szCs w:val="24"/>
        </w:rPr>
      </w:pPr>
    </w:p>
    <w:p w14:paraId="6919EBB2">
      <w:pPr>
        <w:spacing w:line="480" w:lineRule="auto"/>
        <w:jc w:val="both"/>
        <w:rPr>
          <w:rFonts w:ascii="Times New Roman" w:hAnsi="Times New Roman" w:eastAsia="NimbusRomNo9L-Regu" w:cs="Times New Roman"/>
          <w:sz w:val="24"/>
          <w:szCs w:val="24"/>
        </w:rPr>
      </w:pPr>
      <w:r>
        <w:rPr>
          <w:rFonts w:ascii="Times New Roman" w:hAnsi="Times New Roman" w:eastAsia="NimbusRomNo9L-ReguItal" w:cs="Times New Roman"/>
          <w:b/>
          <w:bCs/>
          <w:sz w:val="24"/>
          <w:szCs w:val="24"/>
        </w:rPr>
        <w:t xml:space="preserve">4) Correlations of Key Features: </w:t>
      </w:r>
      <w:r>
        <w:rPr>
          <w:rFonts w:ascii="Times New Roman" w:hAnsi="Times New Roman" w:eastAsia="NimbusRomNo9L-Regu" w:cs="Times New Roman"/>
          <w:sz w:val="24"/>
          <w:szCs w:val="24"/>
        </w:rPr>
        <w:t>The SHAP violin plot</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shows that ‘Average Number of Clinical Teaching/Training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Activities,’ ‘Number of Specialist Trainings,’ and ‘Satisfaction</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with Performance Distribution’ correlate positively with</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job transfer, whereas ‘Monthly Night Shift Frequency’ and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‘Years of Work Experience’ correlate negatively.</w:t>
      </w:r>
    </w:p>
    <w:p w14:paraId="1AF5B095">
      <w:pPr>
        <w:spacing w:line="480" w:lineRule="auto"/>
        <w:jc w:val="both"/>
        <w:rPr>
          <w:rFonts w:ascii="Times New Roman" w:hAnsi="Times New Roman" w:eastAsia="NimbusRomNo9L-Regu" w:cs="Times New Roman"/>
          <w:sz w:val="24"/>
          <w:szCs w:val="24"/>
        </w:rPr>
      </w:pPr>
    </w:p>
    <w:p w14:paraId="15F601FD">
      <w:pPr>
        <w:spacing w:line="480" w:lineRule="auto"/>
        <w:jc w:val="both"/>
        <w:rPr>
          <w:rFonts w:ascii="Times New Roman" w:hAnsi="Times New Roman" w:eastAsia="宋体" w:cs="Times New Roman"/>
          <w:sz w:val="24"/>
          <w:szCs w:val="24"/>
          <w:lang w:val="en-US"/>
        </w:rPr>
      </w:pPr>
      <w:r>
        <w:rPr>
          <w:rFonts w:hint="eastAsia" w:ascii="Times New Roman" w:hAnsi="Times New Roman" w:eastAsia="宋体" w:cs="Times New Roman"/>
          <w:sz w:val="24"/>
          <w:szCs w:val="24"/>
          <w:lang w:val="en-US"/>
        </w:rPr>
        <w:t>Most of the correlations make sense. For example, nurses who undergo frequent clinical teaching and training are more willing to transfer because clinical teaching and training impose high burdens on them.</w:t>
      </w:r>
    </w:p>
    <w:p w14:paraId="5904DB35">
      <w:pPr>
        <w:spacing w:line="480" w:lineRule="auto"/>
        <w:jc w:val="both"/>
        <w:rPr>
          <w:rFonts w:ascii="Times New Roman" w:hAnsi="Times New Roman" w:eastAsia="宋体" w:cs="Times New Roman"/>
          <w:sz w:val="24"/>
          <w:szCs w:val="24"/>
          <w:lang w:val="en-US"/>
        </w:rPr>
      </w:pPr>
      <w:r>
        <w:rPr>
          <w:rFonts w:hint="eastAsia" w:ascii="Times New Roman" w:hAnsi="Times New Roman" w:eastAsia="宋体" w:cs="Times New Roman"/>
          <w:sz w:val="24"/>
          <w:szCs w:val="24"/>
          <w:lang w:val="en-US"/>
        </w:rPr>
        <w:t xml:space="preserve">However, it is interesting to observe that one particular correlation is abnormal, which is between </w:t>
      </w:r>
      <w:r>
        <w:rPr>
          <w:rFonts w:ascii="Times New Roman" w:hAnsi="Times New Roman" w:eastAsia="宋体" w:cs="Times New Roman"/>
          <w:sz w:val="24"/>
          <w:szCs w:val="24"/>
          <w:lang w:val="en-US"/>
        </w:rPr>
        <w:t>“</w:t>
      </w:r>
      <w:r>
        <w:rPr>
          <w:rFonts w:hint="eastAsia" w:ascii="Times New Roman" w:hAnsi="Times New Roman" w:eastAsia="宋体" w:cs="Times New Roman"/>
          <w:sz w:val="24"/>
          <w:szCs w:val="24"/>
          <w:lang w:val="en-US"/>
        </w:rPr>
        <w:t>whether satisfied with the performance distribution</w:t>
      </w:r>
      <w:r>
        <w:rPr>
          <w:rFonts w:ascii="Times New Roman" w:hAnsi="Times New Roman" w:eastAsia="宋体" w:cs="Times New Roman"/>
          <w:sz w:val="24"/>
          <w:szCs w:val="24"/>
          <w:lang w:val="en-US"/>
        </w:rPr>
        <w:t>”</w:t>
      </w:r>
      <w:r>
        <w:rPr>
          <w:rFonts w:hint="eastAsia" w:ascii="Times New Roman" w:hAnsi="Times New Roman" w:eastAsia="宋体" w:cs="Times New Roman"/>
          <w:sz w:val="24"/>
          <w:szCs w:val="24"/>
          <w:lang w:val="en-US"/>
        </w:rPr>
        <w:t xml:space="preserve"> and </w:t>
      </w:r>
      <w:r>
        <w:rPr>
          <w:rFonts w:ascii="Times New Roman" w:hAnsi="Times New Roman" w:eastAsia="宋体" w:cs="Times New Roman"/>
          <w:sz w:val="24"/>
          <w:szCs w:val="24"/>
          <w:lang w:val="en-US"/>
        </w:rPr>
        <w:t>“</w:t>
      </w:r>
      <w:r>
        <w:rPr>
          <w:rFonts w:hint="eastAsia" w:ascii="Times New Roman" w:hAnsi="Times New Roman" w:eastAsia="宋体" w:cs="Times New Roman"/>
          <w:sz w:val="24"/>
          <w:szCs w:val="24"/>
          <w:lang w:val="en-US"/>
        </w:rPr>
        <w:t>whether willing to transfer</w:t>
      </w:r>
      <w:r>
        <w:rPr>
          <w:rFonts w:ascii="Times New Roman" w:hAnsi="Times New Roman" w:eastAsia="宋体" w:cs="Times New Roman"/>
          <w:sz w:val="24"/>
          <w:szCs w:val="24"/>
          <w:lang w:val="en-US"/>
        </w:rPr>
        <w:t>”</w:t>
      </w:r>
      <w:r>
        <w:rPr>
          <w:rFonts w:hint="eastAsia" w:ascii="Times New Roman" w:hAnsi="Times New Roman" w:eastAsia="宋体" w:cs="Times New Roman"/>
          <w:sz w:val="24"/>
          <w:szCs w:val="24"/>
          <w:lang w:val="en-US"/>
        </w:rPr>
        <w:t>. Commonly, nurses who are satisfied with the performance distribution are likely to stay, but the model statistics indicate the opposite. The reasons might be as follows:</w:t>
      </w:r>
    </w:p>
    <w:p w14:paraId="5C825DF0">
      <w:pPr>
        <w:spacing w:line="480" w:lineRule="auto"/>
        <w:jc w:val="both"/>
        <w:rPr>
          <w:rFonts w:ascii="Times New Roman" w:hAnsi="Times New Roman" w:eastAsia="宋体" w:cs="Times New Roman"/>
          <w:sz w:val="24"/>
          <w:szCs w:val="24"/>
          <w:lang w:val="en-US"/>
        </w:rPr>
      </w:pPr>
      <w:r>
        <w:rPr>
          <w:rFonts w:hint="eastAsia" w:ascii="Times New Roman" w:hAnsi="Times New Roman" w:eastAsia="宋体" w:cs="Times New Roman"/>
          <w:sz w:val="24"/>
          <w:szCs w:val="24"/>
          <w:lang w:val="en-US"/>
        </w:rPr>
        <w:t>1. Nurses who are satisfied with their current salary are likely to perform well in the current hospital and may have greater ambitions to transfer to better hospitals.</w:t>
      </w:r>
    </w:p>
    <w:p w14:paraId="2955739E">
      <w:pPr>
        <w:spacing w:line="480" w:lineRule="auto"/>
        <w:jc w:val="both"/>
        <w:rPr>
          <w:rFonts w:ascii="Times New Roman" w:hAnsi="Times New Roman" w:eastAsia="宋体" w:cs="Times New Roman"/>
          <w:sz w:val="24"/>
          <w:szCs w:val="24"/>
          <w:lang w:val="en-US"/>
        </w:rPr>
      </w:pPr>
      <w:r>
        <w:rPr>
          <w:rFonts w:hint="eastAsia" w:ascii="Times New Roman" w:hAnsi="Times New Roman" w:eastAsia="宋体" w:cs="Times New Roman"/>
          <w:sz w:val="24"/>
          <w:szCs w:val="24"/>
          <w:lang w:val="en-US"/>
        </w:rPr>
        <w:t xml:space="preserve">2. Nurses who answered </w:t>
      </w:r>
      <w:r>
        <w:rPr>
          <w:rFonts w:ascii="Times New Roman" w:hAnsi="Times New Roman" w:eastAsia="宋体" w:cs="Times New Roman"/>
          <w:sz w:val="24"/>
          <w:szCs w:val="24"/>
          <w:lang w:val="en-US"/>
        </w:rPr>
        <w:t>“</w:t>
      </w:r>
      <w:r>
        <w:rPr>
          <w:rFonts w:hint="eastAsia" w:ascii="Times New Roman" w:hAnsi="Times New Roman" w:eastAsia="宋体" w:cs="Times New Roman"/>
          <w:sz w:val="24"/>
          <w:szCs w:val="24"/>
          <w:lang w:val="en-US"/>
        </w:rPr>
        <w:t>not satisfied</w:t>
      </w:r>
      <w:r>
        <w:rPr>
          <w:rFonts w:ascii="Times New Roman" w:hAnsi="Times New Roman" w:eastAsia="宋体" w:cs="Times New Roman"/>
          <w:sz w:val="24"/>
          <w:szCs w:val="24"/>
          <w:lang w:val="en-US"/>
        </w:rPr>
        <w:t>”</w:t>
      </w:r>
      <w:r>
        <w:rPr>
          <w:rFonts w:hint="eastAsia" w:ascii="Times New Roman" w:hAnsi="Times New Roman" w:eastAsia="宋体" w:cs="Times New Roman"/>
          <w:sz w:val="24"/>
          <w:szCs w:val="24"/>
          <w:lang w:val="en-US"/>
        </w:rPr>
        <w:t xml:space="preserve"> might be honest and frank, and they are not upset enough to seek for a transfer, while those who answered </w:t>
      </w:r>
      <w:r>
        <w:rPr>
          <w:rFonts w:ascii="Times New Roman" w:hAnsi="Times New Roman" w:eastAsia="宋体" w:cs="Times New Roman"/>
          <w:sz w:val="24"/>
          <w:szCs w:val="24"/>
          <w:lang w:val="en-US"/>
        </w:rPr>
        <w:t>“</w:t>
      </w:r>
      <w:r>
        <w:rPr>
          <w:rFonts w:hint="eastAsia" w:ascii="Times New Roman" w:hAnsi="Times New Roman" w:eastAsia="宋体" w:cs="Times New Roman"/>
          <w:sz w:val="24"/>
          <w:szCs w:val="24"/>
          <w:lang w:val="en-US"/>
        </w:rPr>
        <w:t>satisfied</w:t>
      </w:r>
      <w:r>
        <w:rPr>
          <w:rFonts w:ascii="Times New Roman" w:hAnsi="Times New Roman" w:eastAsia="宋体" w:cs="Times New Roman"/>
          <w:sz w:val="24"/>
          <w:szCs w:val="24"/>
          <w:lang w:val="en-US"/>
        </w:rPr>
        <w:t>”</w:t>
      </w:r>
      <w:r>
        <w:rPr>
          <w:rFonts w:hint="eastAsia" w:ascii="Times New Roman" w:hAnsi="Times New Roman" w:eastAsia="宋体" w:cs="Times New Roman"/>
          <w:sz w:val="24"/>
          <w:szCs w:val="24"/>
          <w:lang w:val="en-US"/>
        </w:rPr>
        <w:t xml:space="preserve"> might be easily annoyed by the verbose survey and gave dishonest and sarcastic answers, and the latter group are more likely to be upset about their current situation and seek for a transfer.</w:t>
      </w:r>
    </w:p>
    <w:p w14:paraId="4BBF9217">
      <w:pPr>
        <w:spacing w:line="480" w:lineRule="auto"/>
        <w:jc w:val="both"/>
        <w:rPr>
          <w:rFonts w:ascii="Times New Roman" w:hAnsi="Times New Roman" w:eastAsia="宋体" w:cs="Times New Roman"/>
          <w:sz w:val="24"/>
          <w:szCs w:val="24"/>
          <w:lang w:val="en-US"/>
        </w:rPr>
      </w:pPr>
      <w:r>
        <w:rPr>
          <w:rFonts w:hint="eastAsia" w:ascii="Times New Roman" w:hAnsi="Times New Roman" w:eastAsia="宋体" w:cs="Times New Roman"/>
          <w:sz w:val="24"/>
          <w:szCs w:val="24"/>
          <w:lang w:val="en-US"/>
        </w:rPr>
        <w:t>3. The feature may have loose correlation with our target (although ranked 4 in the most important features), and the noise in the dataset might easily lead the correlation to the opposite direction.</w:t>
      </w:r>
    </w:p>
    <w:p w14:paraId="0BEA0877">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VI. DISCUSSION</w:t>
      </w:r>
    </w:p>
    <w:p w14:paraId="3E9A9317">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A. Controversy in Data Preprocessing</w:t>
      </w:r>
    </w:p>
    <w:p w14:paraId="4A4278B1">
      <w:pPr>
        <w:spacing w:line="480" w:lineRule="auto"/>
        <w:jc w:val="both"/>
        <w:rPr>
          <w:rFonts w:ascii="Times New Roman" w:hAnsi="Times New Roman" w:eastAsia="宋体" w:cs="Times New Roman"/>
          <w:sz w:val="24"/>
          <w:szCs w:val="24"/>
        </w:rPr>
      </w:pPr>
      <w:r>
        <w:rPr>
          <w:rFonts w:ascii="Times New Roman" w:hAnsi="Times New Roman" w:eastAsia="NimbusRomNo9L-Regu" w:cs="Times New Roman"/>
          <w:sz w:val="24"/>
          <w:szCs w:val="24"/>
          <w:lang w:val="en-US"/>
        </w:rPr>
        <w:t xml:space="preserve">We initially did data preprocessing including SMOTE oversampling technique before the cross-validation stage, which turned out to yield a significantly higher AUC score (above 0.9) than our current one, but then we realized that the synthesized data would appear in both the training and the validation set and can cause severe data leakage. Therefore, we modified our training pipeline to conduct oversampling within the cross-validation stage. That is to say, we first split the training and validation set, and then oversample the training set, leaving the validation and test set untouched. </w:t>
      </w:r>
      <w:r>
        <w:rPr>
          <w:rFonts w:ascii="Times New Roman" w:hAnsi="Times New Roman" w:eastAsia="NimbusRomNo9L-Regu" w:cs="Times New Roman"/>
          <w:sz w:val="24"/>
          <w:szCs w:val="24"/>
        </w:rPr>
        <w:t>This approach prevents data leakage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and avoids overestimating the performance of the model </w:t>
      </w:r>
      <w:r>
        <w:rPr>
          <w:rFonts w:ascii="Times New Roman" w:hAnsi="Times New Roman" w:eastAsia="NimbusRomNo9L-Regu" w:cs="Times New Roman"/>
          <w:sz w:val="24"/>
          <w:szCs w:val="24"/>
        </w:rPr>
        <w:fldChar w:fldCharType="begin"/>
      </w:r>
      <w:r>
        <w:rPr>
          <w:rFonts w:ascii="Times New Roman" w:hAnsi="Times New Roman" w:eastAsia="NimbusRomNo9L-Regu" w:cs="Times New Roman"/>
          <w:sz w:val="24"/>
          <w:szCs w:val="24"/>
        </w:rPr>
        <w:instrText xml:space="preserve"> ADDIN ZOTERO_ITEM CSL_CITATION {"citationID":"oLCEmFSo","properties":{"formattedCitation":"(16,17)","plainCitation":"(16,17)","noteIndex":0},"citationItems":[{"id":"ZItGRAca/VZIXQs8D","uris":["http://zotero.org/users/local/g3PWxT2A/items/RG4YRQTV"],"itemData":{"id":279,"type":"webpage","title":"Data Leakage in Machine Learning - MachineLearningMastery.com","URL":"https://machinelearningmastery.com/data-leakage-machine-learning/","author":[{"family":"Brownlee","given":"Jason"}],"accessed":{"date-parts":[["2024",11,4]]},"issued":{"date-parts":[["2020",8,15]]}},"label":"page"},{"id":"ZItGRAca/3bi2kvGl","uris":["http://zotero.org/users/local/g3PWxT2A/items/8TCMJ75B"],"itemData":{"id":280,"type":"article-journal","container-title":"IEEE Computational Intelligence Magazine","DOI":"10.1109/MCI.2018.2866730","issue":"4","page":"59-76","title":"Cross-Validation for Imbalanced Datasets: Avoiding Overoptimistic and Overfitting Approaches [Research Frontier]","volume":"13","author":[{"family":"Santos","given":"Miriam Seoane"},{"family":"Soares","given":"Jastin Pompeu"},{"family":"Abreu","given":"Pedro Henrigues"},{"family":"Araujo","given":"Helder"},{"family":"Santos","given":"Joao"}],"issued":{"date-parts":[["2018"]]}},"label":"page"}],"schema":"https://github.com/citation-style-language/schema/raw/master/csl-citation.json"} </w:instrText>
      </w:r>
      <w:r>
        <w:rPr>
          <w:rFonts w:ascii="Times New Roman" w:hAnsi="Times New Roman" w:eastAsia="NimbusRomNo9L-Regu" w:cs="Times New Roman"/>
          <w:sz w:val="24"/>
          <w:szCs w:val="24"/>
        </w:rPr>
        <w:fldChar w:fldCharType="separate"/>
      </w:r>
      <w:r>
        <w:rPr>
          <w:rFonts w:ascii="Times New Roman" w:hAnsi="Times New Roman" w:cs="Times New Roman"/>
          <w:sz w:val="24"/>
        </w:rPr>
        <w:t>(16,17)</w:t>
      </w:r>
      <w:r>
        <w:rPr>
          <w:rFonts w:ascii="Times New Roman" w:hAnsi="Times New Roman" w:eastAsia="NimbusRomNo9L-Regu" w:cs="Times New Roman"/>
          <w:sz w:val="24"/>
          <w:szCs w:val="24"/>
        </w:rPr>
        <w:fldChar w:fldCharType="end"/>
      </w:r>
      <w:r>
        <w:rPr>
          <w:rFonts w:ascii="Times New Roman" w:hAnsi="Times New Roman" w:eastAsia="NimbusRomNo9L-Regu" w:cs="Times New Roman"/>
          <w:sz w:val="24"/>
          <w:szCs w:val="24"/>
        </w:rPr>
        <w:t>.</w:t>
      </w:r>
      <w:r>
        <w:rPr>
          <w:rFonts w:hint="eastAsia" w:ascii="Times New Roman" w:hAnsi="Times New Roman" w:eastAsia="宋体" w:cs="Times New Roman"/>
          <w:sz w:val="24"/>
          <w:szCs w:val="24"/>
        </w:rPr>
        <w:t xml:space="preserve"> </w:t>
      </w:r>
    </w:p>
    <w:p w14:paraId="171D282F">
      <w:pPr>
        <w:spacing w:line="480" w:lineRule="auto"/>
        <w:jc w:val="both"/>
        <w:rPr>
          <w:rFonts w:ascii="Times New Roman" w:hAnsi="Times New Roman" w:eastAsia="NimbusRomNo9L-Regu" w:cs="Times New Roman"/>
          <w:sz w:val="24"/>
          <w:szCs w:val="24"/>
        </w:rPr>
      </w:pPr>
      <w:r>
        <w:rPr>
          <w:rFonts w:ascii="Times New Roman" w:hAnsi="Times New Roman" w:eastAsia="宋体" w:cs="Times New Roman"/>
          <w:sz w:val="24"/>
          <w:szCs w:val="24"/>
          <w:lang w:val="en-US"/>
        </w:rPr>
        <w:t xml:space="preserve">It is noteworthy that </w:t>
      </w:r>
      <w:r>
        <w:rPr>
          <w:rFonts w:ascii="Times New Roman" w:hAnsi="Times New Roman" w:eastAsia="NimbusRomNo9L-Regu" w:cs="Times New Roman"/>
          <w:sz w:val="24"/>
          <w:szCs w:val="24"/>
          <w:lang w:val="en-US"/>
        </w:rPr>
        <w:t>s</w:t>
      </w:r>
      <w:r>
        <w:rPr>
          <w:rFonts w:ascii="Times New Roman" w:hAnsi="Times New Roman" w:eastAsia="NimbusRomNo9L-Regu" w:cs="Times New Roman"/>
          <w:sz w:val="24"/>
          <w:szCs w:val="24"/>
        </w:rPr>
        <w:t>ome studies</w:t>
      </w:r>
      <w:r>
        <w:rPr>
          <w:rFonts w:ascii="Times New Roman" w:hAnsi="Times New Roman" w:eastAsia="NimbusRomNo9L-Regu" w:cs="Times New Roman"/>
          <w:sz w:val="24"/>
          <w:szCs w:val="24"/>
          <w:lang w:val="en-US"/>
        </w:rPr>
        <w:t xml:space="preserve"> do</w:t>
      </w:r>
      <w:r>
        <w:rPr>
          <w:rFonts w:ascii="Times New Roman" w:hAnsi="Times New Roman" w:eastAsia="NimbusRomNo9L-Regu" w:cs="Times New Roman"/>
          <w:sz w:val="24"/>
          <w:szCs w:val="24"/>
        </w:rPr>
        <w:t xml:space="preserve"> </w:t>
      </w:r>
      <w:r>
        <w:rPr>
          <w:rFonts w:ascii="Times New Roman" w:hAnsi="Times New Roman" w:eastAsia="NimbusRomNo9L-Regu" w:cs="Times New Roman"/>
          <w:sz w:val="24"/>
          <w:szCs w:val="24"/>
          <w:lang w:val="en-US"/>
        </w:rPr>
        <w:t xml:space="preserve">approve </w:t>
      </w:r>
      <w:r>
        <w:rPr>
          <w:rFonts w:ascii="Times New Roman" w:hAnsi="Times New Roman" w:eastAsia="NimbusRomNo9L-Regu" w:cs="Times New Roman"/>
          <w:sz w:val="24"/>
          <w:szCs w:val="24"/>
        </w:rPr>
        <w:t>oversampling before the train–test split when dealing with</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biased data </w:t>
      </w:r>
      <w:r>
        <w:rPr>
          <w:rFonts w:ascii="Times New Roman" w:hAnsi="Times New Roman" w:eastAsia="NimbusRomNo9L-Regu" w:cs="Times New Roman"/>
          <w:sz w:val="24"/>
          <w:szCs w:val="24"/>
        </w:rPr>
        <w:fldChar w:fldCharType="begin"/>
      </w:r>
      <w:r>
        <w:rPr>
          <w:rFonts w:ascii="Times New Roman" w:hAnsi="Times New Roman" w:eastAsia="NimbusRomNo9L-Regu" w:cs="Times New Roman"/>
          <w:sz w:val="24"/>
          <w:szCs w:val="24"/>
        </w:rPr>
        <w:instrText xml:space="preserve"> ADDIN ZOTERO_ITEM CSL_CITATION {"citationID":"7nJebXL8","properties":{"formattedCitation":"(18)","plainCitation":"(18)","noteIndex":0},"citationItems":[{"id":"ZItGRAca/T6A1CFp7","uris":["http://zotero.org/users/local/g3PWxT2A/items/2FQM6WW3"],"itemData":{"id":282,"type":"article-journal","abstract":"The classification of imbalanced datasets is a prominent task in text mining and machine learning. The number of samples in each class is not uniformly distributed; one class contains a large number of samples while the other has a small number. Overfitting of the model occurs as a result of imbalanced datasets, resulting in poor performance. In this study, we compare different oversampling techniques like synthetic minority oversampling technique (SMOTE), support vector machine SMOTE (SVM-SMOTE), Border-line SMOTE, K-means SMOTE, and adaptive synthetic (ADASYN) oversampling to address the issue of imbalanced datasets and enhance the performance of machine learning models. Preprocessing significantly enhances the quality of input data by reducing noise, redundant data, and unnecessary data. This enables the machines to identify crucial patterns that facilitate the extraction of significant and pertinent information from the preprocessed data. This study preprocesses the data using various top-level preprocessing steps. Furthermore, two imbalanced Twitter datasets are used to compare the performance of oversampling techniques with six machine learning models including random forest (RF), SVM, K-nearest neighbor (KNN), AdaBoost (ADA), logistic regression (LR), and decision tree (DT). In addition, the bag of words (BoW) and term frequency and inverse document frequency (TF-IDF) features extraction approaches are used to extract features from the tweets. The experiments indicate that SMOTE and ADASYN perform much better than other techniques thus providing higher accuracy. Additionally, overall results show that SVM with ’linear’ kernel tends to attain the highest accuracy and recall score of 99.67% and 1.00% on ADASYN oversampled datasets and 99.57% accuracy on SMOTE oversampled dataset with TF-IDF features. The SVM model using 10-fold cross-validation experiments achieved 97.40 mean accuracy with a 0.008 standard deviation. Our approach achieved 2.62% greater accuracy as compared to other current methods.","container-title":"Journal of Big Data","DOI":"10.1186/s40537-024-00943-4","ISSN":"2196-1115","issue":"1","journalAbbreviation":"Journal of Big Data","page":"87","title":"Data oversampling and imbalanced datasets: an investigation of performance for machine learning and feature engineering","volume":"11","author":[{"family":"Mujahid","given":"Muhammad"},{"family":"Kına","given":"EROL"},{"family":"Rustam","given":"Furqan"},{"family":"Villar","given":"Monica Gracia"},{"family":"Alvarado","given":"Eduardo Silva"},{"family":"De La Torre Diez","given":"Isabel"},{"family":"Ashraf","given":"Imran"}],"issued":{"date-parts":[["2024",6,17]]}}}],"schema":"https://github.com/citation-style-language/schema/raw/master/csl-citation.json"} </w:instrText>
      </w:r>
      <w:r>
        <w:rPr>
          <w:rFonts w:ascii="Times New Roman" w:hAnsi="Times New Roman" w:eastAsia="NimbusRomNo9L-Regu" w:cs="Times New Roman"/>
          <w:sz w:val="24"/>
          <w:szCs w:val="24"/>
        </w:rPr>
        <w:fldChar w:fldCharType="separate"/>
      </w:r>
      <w:r>
        <w:rPr>
          <w:rFonts w:ascii="Times New Roman" w:hAnsi="Times New Roman" w:cs="Times New Roman"/>
          <w:sz w:val="24"/>
        </w:rPr>
        <w:t>(18)</w:t>
      </w:r>
      <w:r>
        <w:rPr>
          <w:rFonts w:ascii="Times New Roman" w:hAnsi="Times New Roman" w:eastAsia="NimbusRomNo9L-Regu" w:cs="Times New Roman"/>
          <w:sz w:val="24"/>
          <w:szCs w:val="24"/>
        </w:rPr>
        <w:fldChar w:fldCharType="end"/>
      </w:r>
      <w:r>
        <w:rPr>
          <w:rFonts w:ascii="Times New Roman" w:hAnsi="Times New Roman" w:eastAsia="NimbusRomNo9L-Regu" w:cs="Times New Roman"/>
          <w:sz w:val="24"/>
          <w:szCs w:val="24"/>
        </w:rPr>
        <w:t xml:space="preserve"> and yield</w:t>
      </w:r>
      <w:r>
        <w:rPr>
          <w:rFonts w:ascii="Times New Roman" w:hAnsi="Times New Roman" w:eastAsia="NimbusRomNo9L-Regu" w:cs="Times New Roman"/>
          <w:sz w:val="24"/>
          <w:szCs w:val="24"/>
          <w:lang w:val="en-US"/>
        </w:rPr>
        <w:t>ed</w:t>
      </w:r>
      <w:r>
        <w:rPr>
          <w:rFonts w:ascii="Times New Roman" w:hAnsi="Times New Roman" w:eastAsia="NimbusRomNo9L-Regu" w:cs="Times New Roman"/>
          <w:sz w:val="24"/>
          <w:szCs w:val="24"/>
        </w:rPr>
        <w:t xml:space="preserve"> better results with higher AUC</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scores (above 0.9). However, no concrete justification or</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 xml:space="preserve">guidelines exist for this approach. We opted for the </w:t>
      </w:r>
      <w:r>
        <w:rPr>
          <w:rFonts w:ascii="Times New Roman" w:hAnsi="Times New Roman" w:eastAsia="NimbusRomNo9L-Regu" w:cs="Times New Roman"/>
          <w:sz w:val="24"/>
          <w:szCs w:val="24"/>
          <w:lang w:val="en-US"/>
        </w:rPr>
        <w:t>reliability of our model’s performance metric and adopted the safer data preprocessing approach that strictly prevent data leakage, which yielded a performance that is significantly lower than one that could have been achieved using a bolder data preprocessing workflow like the studies mentioned above.</w:t>
      </w:r>
    </w:p>
    <w:p w14:paraId="62E4EF09">
      <w:pPr>
        <w:spacing w:line="480" w:lineRule="auto"/>
        <w:jc w:val="both"/>
        <w:rPr>
          <w:rFonts w:ascii="Times New Roman" w:hAnsi="Times New Roman" w:eastAsia="NimbusRomNo9L-Regu" w:cs="Times New Roman"/>
          <w:sz w:val="24"/>
          <w:szCs w:val="24"/>
        </w:rPr>
      </w:pPr>
    </w:p>
    <w:p w14:paraId="5D5DD912">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 xml:space="preserve">B. </w:t>
      </w:r>
      <w:r>
        <w:rPr>
          <w:rFonts w:hint="eastAsia" w:ascii="Times New Roman" w:hAnsi="Times New Roman" w:eastAsia="NimbusRomNo9L-ReguItal" w:cs="Times New Roman"/>
          <w:b/>
          <w:bCs/>
          <w:sz w:val="24"/>
          <w:szCs w:val="24"/>
        </w:rPr>
        <w:t>Benchmarking Against Existing Turnover Prediction Models</w:t>
      </w:r>
    </w:p>
    <w:p w14:paraId="1AC381E4">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Our model's performance (AUC=0.713) aligns with established turnover prediction literature while revealing important contextual differences.</w:t>
      </w:r>
      <w:r>
        <w:rPr>
          <w:rFonts w:hint="eastAsia" w:ascii="Times New Roman" w:hAnsi="Times New Roman" w:eastAsia="NimbusRomNo9L-Regu" w:cs="Times New Roman"/>
          <w:sz w:val="24"/>
          <w:szCs w:val="24"/>
        </w:rPr>
        <w:t xml:space="preserve"> Kim</w:t>
      </w:r>
      <w:r>
        <w:rPr>
          <w:rFonts w:ascii="Times New Roman" w:hAnsi="Times New Roman" w:eastAsia="NimbusRomNo9L-Regu" w:cs="Times New Roman"/>
          <w:sz w:val="24"/>
          <w:szCs w:val="24"/>
          <w:lang w:val="en-US"/>
        </w:rPr>
        <w:t xml:space="preserve"> et al. (2023) </w:t>
      </w:r>
      <w:r>
        <w:rPr>
          <w:rFonts w:hint="eastAsia" w:ascii="Times New Roman" w:hAnsi="Times New Roman" w:eastAsia="NimbusRomNo9L-Regu" w:cs="Times New Roman"/>
          <w:sz w:val="24"/>
          <w:szCs w:val="24"/>
        </w:rPr>
        <w:t>developed a high-accuracy (98.9%) random forest model for predicting nurse turnover, identifying salary as the most critical factor, demonstrating machine learning's potential for cost-effective workforce management in healthcare systems</w:t>
      </w:r>
      <w:r>
        <w:rPr>
          <w:rFonts w:ascii="Times New Roman" w:hAnsi="Times New Roman" w:eastAsia="NimbusRomNo9L-Regu" w:cs="Times New Roman"/>
          <w:sz w:val="24"/>
          <w:szCs w:val="24"/>
        </w:rPr>
        <w:fldChar w:fldCharType="begin"/>
      </w:r>
      <w:r>
        <w:rPr>
          <w:rFonts w:ascii="Times New Roman" w:hAnsi="Times New Roman" w:eastAsia="NimbusRomNo9L-Regu" w:cs="Times New Roman"/>
          <w:sz w:val="24"/>
          <w:szCs w:val="24"/>
        </w:rPr>
        <w:instrText xml:space="preserve"> ADDIN ZOTERO_ITEM CSL_CITATION {"citationID":"Wkx9I8mh","properties":{"formattedCitation":"(19)","plainCitation":"(19)","noteIndex":0},"citationItems":[{"id":38,"uris":["http://zotero.org/users/11201652/items/EWZAFCLX"],"itemData":{"id":38,"type":"article-journal","abstract":"Nurse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units.","container-title":"Healthcare (Basel, Switzerland)","DOI":"10.3390/healthcare11111583","ISSN":"2227-9032","issue":"11","journalAbbreviation":"Healthcare (Basel)","language":"eng","note":"PMID: 37297723\nPMCID: PMC10252429","page":"1583","source":"PubMed","title":"Development of a Nurse Turnover Prediction Model in Korea Using Machine Learning","volume":"11","author":[{"family":"Kim","given":"Seong-Kwang"},{"family":"Kim","given":"Eun-Joo"},{"family":"Kim","given":"Hye-Kyeong"},{"family":"Song","given":"Sung-Sook"},{"family":"Park","given":"Bit-Na"},{"family":"Jo","given":"Kyoung-Won"}],"issued":{"date-parts":[["2023",5,28]]}}}],"schema":"https://github.com/citation-style-language/schema/raw/master/csl-citation.json"} </w:instrText>
      </w:r>
      <w:r>
        <w:rPr>
          <w:rFonts w:ascii="Times New Roman" w:hAnsi="Times New Roman" w:eastAsia="NimbusRomNo9L-Regu" w:cs="Times New Roman"/>
          <w:sz w:val="24"/>
          <w:szCs w:val="24"/>
        </w:rPr>
        <w:fldChar w:fldCharType="separate"/>
      </w:r>
      <w:r>
        <w:rPr>
          <w:rFonts w:ascii="Times New Roman" w:hAnsi="Times New Roman" w:eastAsia="NimbusRomNo9L-Regu" w:cs="Times New Roman"/>
          <w:sz w:val="24"/>
          <w:szCs w:val="24"/>
        </w:rPr>
        <w:t>(19)</w:t>
      </w:r>
      <w:r>
        <w:rPr>
          <w:rFonts w:ascii="Times New Roman" w:hAnsi="Times New Roman" w:eastAsia="NimbusRomNo9L-Regu" w:cs="Times New Roman"/>
          <w:sz w:val="24"/>
          <w:szCs w:val="24"/>
        </w:rPr>
        <w:fldChar w:fldCharType="end"/>
      </w:r>
      <w:r>
        <w:rPr>
          <w:rFonts w:hint="eastAsia" w:ascii="Times New Roman" w:hAnsi="Times New Roman" w:eastAsia="NimbusRomNo9L-Regu" w:cs="Times New Roman"/>
          <w:sz w:val="24"/>
          <w:szCs w:val="24"/>
        </w:rPr>
        <w:t>.</w:t>
      </w:r>
      <w:r>
        <w:rPr>
          <w:rFonts w:ascii="Times New Roman" w:hAnsi="Times New Roman" w:eastAsia="NimbusRomNo9L-Regu" w:cs="Times New Roman"/>
          <w:sz w:val="24"/>
          <w:szCs w:val="24"/>
        </w:rPr>
        <w:t xml:space="preserve"> Gao et al. (20</w:t>
      </w:r>
      <w:r>
        <w:rPr>
          <w:rFonts w:hint="eastAsia" w:ascii="Times New Roman" w:hAnsi="Times New Roman" w:eastAsia="NimbusRomNo9L-Regu" w:cs="Times New Roman"/>
          <w:sz w:val="24"/>
          <w:szCs w:val="24"/>
        </w:rPr>
        <w:t>19</w:t>
      </w:r>
      <w:r>
        <w:rPr>
          <w:rFonts w:ascii="Times New Roman" w:hAnsi="Times New Roman" w:eastAsia="NimbusRomNo9L-Regu" w:cs="Times New Roman"/>
          <w:sz w:val="24"/>
          <w:szCs w:val="24"/>
        </w:rPr>
        <w:t xml:space="preserve">) developed an improved </w:t>
      </w:r>
      <w:r>
        <w:rPr>
          <w:rFonts w:hint="eastAsia" w:ascii="Times New Roman" w:hAnsi="Times New Roman" w:eastAsia="NimbusRomNo9L-Regu" w:cs="Times New Roman"/>
          <w:sz w:val="24"/>
          <w:szCs w:val="24"/>
        </w:rPr>
        <w:t>random forest</w:t>
      </w:r>
      <w:r>
        <w:rPr>
          <w:rFonts w:ascii="Times New Roman" w:hAnsi="Times New Roman" w:eastAsia="NimbusRomNo9L-Regu" w:cs="Times New Roman"/>
          <w:sz w:val="24"/>
          <w:szCs w:val="24"/>
        </w:rPr>
        <w:t xml:space="preserve"> algorithm to predict employee turnover at a Chinese telecommunications company</w:t>
      </w:r>
      <w:r>
        <w:rPr>
          <w:rFonts w:ascii="Times New Roman" w:hAnsi="Times New Roman" w:eastAsia="NimbusRomNo9L-Regu" w:cs="Times New Roman"/>
          <w:sz w:val="24"/>
          <w:szCs w:val="24"/>
          <w:lang w:val="en-US"/>
        </w:rPr>
        <w:t>,</w:t>
      </w:r>
      <w:r>
        <w:rPr>
          <w:rFonts w:ascii="Times New Roman" w:hAnsi="Times New Roman" w:eastAsia="NimbusRomNo9L-Regu" w:cs="Times New Roman"/>
          <w:sz w:val="24"/>
          <w:szCs w:val="24"/>
        </w:rPr>
        <w:t xml:space="preserve"> achieving a prediction accuracy of 65.3%</w:t>
      </w:r>
      <w:r>
        <w:rPr>
          <w:rFonts w:hint="eastAsia" w:ascii="Times New Roman" w:hAnsi="Times New Roman" w:eastAsia="NimbusRomNo9L-Regu" w:cs="Times New Roman"/>
          <w:sz w:val="24"/>
          <w:szCs w:val="24"/>
        </w:rPr>
        <w:t xml:space="preserve"> with </w:t>
      </w:r>
      <w:r>
        <w:rPr>
          <w:rFonts w:ascii="Times New Roman" w:hAnsi="Times New Roman" w:eastAsia="NimbusRomNo9L-Regu" w:cs="Times New Roman"/>
          <w:sz w:val="24"/>
          <w:szCs w:val="24"/>
        </w:rPr>
        <w:t>the key factors influencing employee turnover were identified as monthly income, overtime, age, distance from home, years at the company, and percent of salary increase</w:t>
      </w:r>
      <w:r>
        <w:rPr>
          <w:rFonts w:ascii="Times New Roman" w:hAnsi="Times New Roman" w:eastAsia="NimbusRomNo9L-Regu" w:cs="Times New Roman"/>
          <w:sz w:val="24"/>
          <w:szCs w:val="24"/>
        </w:rPr>
        <w:fldChar w:fldCharType="begin"/>
      </w:r>
      <w:r>
        <w:rPr>
          <w:rFonts w:ascii="Times New Roman" w:hAnsi="Times New Roman" w:eastAsia="NimbusRomNo9L-Regu" w:cs="Times New Roman"/>
          <w:sz w:val="24"/>
          <w:szCs w:val="24"/>
        </w:rPr>
        <w:instrText xml:space="preserve"> ADDIN ZOTERO_ITEM CSL_CITATION {"citationID":"WeMrmEdV","properties":{"formattedCitation":"(20)","plainCitation":"(20)","noteIndex":0},"citationItems":[{"id":41,"uris":["http://zotero.org/users/11201652/items/EKY8YEZM"],"itemData":{"id":41,"type":"article-journal","abstract":"Employee turnover is considered a major problem for many organizations and enterprises. The problem is critical because it affects not only the sustainability of work but also the continuity of enterprise planning and culture. Therefore, human resource departments are paying greater attention to employee turnover seeking to improve their understanding of the underlying reasons and main factors. To address this need, this study aims to enhance the ability to forecast employee turnover and introduce a new method based on an improved random forest algorithm. The proposed weighted quadratic random forest algorithm is applied to employee turnover data with high-dimensional unbalanced characteristics. First, the random forest algorithm is used to order feature importance and reduce dimensions. Second, the selected features are used with the random forest algorithm and the F-measure values are calculated for each decision tree as weights to build the prediction model for employee turnover. In the area of employee turnover forecasting, compared with the random forest, C4.5, Logistic, BP, and other algorithms, the proposed algorithm shows significant improvement in terms of various performance indicators, specifically recall and F-measure. In the experiment using the employee dataset of a branch of a communications company in China, the key factors influencing employee turnover were identified as monthly income, overtime, age, distance from home, years at the company, and percent of salary increase. Among them, monthly income and overtime were the two most important factors. The study offers a new analytic method that can help human resource departments predict employee turnover more accurately and its experimental results provide further insights to reduce employee turnover intention.","container-title":"Mathematical Problems in Engineering","DOI":"10.1155/2019/4140707","ISSN":"1563-5147","issue":"1","language":"en","license":"Copyright © 2019 Xiang Gao et al.","note":"_eprint: https://onlinelibrary.wiley.com/doi/pdf/10.1155/2019/4140707","page":"4140707","source":"Wiley Online Library","title":"An Improved Random Forest Algorithm for Predicting Employee Turnover","volume":"2019","author":[{"family":"Gao","given":"Xiang"},{"family":"Wen","given":"Junhao"},{"family":"Zhang","given":"Cheng"}],"issued":{"date-parts":[["2019"]]}}}],"schema":"https://github.com/citation-style-language/schema/raw/master/csl-citation.json"} </w:instrText>
      </w:r>
      <w:r>
        <w:rPr>
          <w:rFonts w:ascii="Times New Roman" w:hAnsi="Times New Roman" w:eastAsia="NimbusRomNo9L-Regu" w:cs="Times New Roman"/>
          <w:sz w:val="24"/>
          <w:szCs w:val="24"/>
        </w:rPr>
        <w:fldChar w:fldCharType="separate"/>
      </w:r>
      <w:r>
        <w:rPr>
          <w:rFonts w:ascii="Times New Roman" w:hAnsi="Times New Roman" w:eastAsia="NimbusRomNo9L-Regu" w:cs="Times New Roman"/>
          <w:sz w:val="24"/>
          <w:szCs w:val="24"/>
        </w:rPr>
        <w:t>(20)</w:t>
      </w:r>
      <w:r>
        <w:rPr>
          <w:rFonts w:ascii="Times New Roman" w:hAnsi="Times New Roman" w:eastAsia="NimbusRomNo9L-Regu" w:cs="Times New Roman"/>
          <w:sz w:val="24"/>
          <w:szCs w:val="24"/>
        </w:rPr>
        <w:fldChar w:fldCharType="end"/>
      </w:r>
      <w:r>
        <w:rPr>
          <w:rFonts w:ascii="Times New Roman" w:hAnsi="Times New Roman" w:eastAsia="NimbusRomNo9L-Regu" w:cs="Times New Roman"/>
          <w:sz w:val="24"/>
          <w:szCs w:val="24"/>
        </w:rPr>
        <w:t>.</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T</w:t>
      </w:r>
      <w:r>
        <w:rPr>
          <w:rFonts w:hint="eastAsia" w:ascii="Times New Roman" w:hAnsi="Times New Roman" w:eastAsia="NimbusRomNo9L-Regu" w:cs="Times New Roman"/>
          <w:sz w:val="24"/>
          <w:szCs w:val="24"/>
        </w:rPr>
        <w:t>his</w:t>
      </w:r>
      <w:r>
        <w:rPr>
          <w:rFonts w:ascii="Times New Roman" w:hAnsi="Times New Roman" w:eastAsia="NimbusRomNo9L-Regu" w:cs="Times New Roman"/>
          <w:sz w:val="24"/>
          <w:szCs w:val="24"/>
          <w:lang w:val="en-US"/>
        </w:rPr>
        <w:t xml:space="preserve"> </w:t>
      </w:r>
      <w:r>
        <w:rPr>
          <w:rFonts w:ascii="Times New Roman" w:hAnsi="Times New Roman" w:eastAsia="NimbusRomNo9L-Regu" w:cs="Times New Roman"/>
          <w:sz w:val="24"/>
          <w:szCs w:val="24"/>
        </w:rPr>
        <w:t>spectrum reflects fundamental differences in predictor stability across industries, with healthcare models typically benefiting from more structured institutional factors compared to the volatile market influences affecting corporate turnover.</w:t>
      </w:r>
    </w:p>
    <w:p w14:paraId="706C1D79">
      <w:pPr>
        <w:spacing w:line="480" w:lineRule="auto"/>
        <w:jc w:val="both"/>
        <w:rPr>
          <w:rFonts w:ascii="Times New Roman" w:hAnsi="Times New Roman" w:eastAsia="NimbusRomNo9L-Regu" w:cs="Times New Roman"/>
          <w:sz w:val="24"/>
          <w:szCs w:val="24"/>
          <w:lang w:val="en-US"/>
        </w:rPr>
      </w:pPr>
    </w:p>
    <w:p w14:paraId="458AE1E3">
      <w:pPr>
        <w:spacing w:line="480" w:lineRule="auto"/>
        <w:jc w:val="both"/>
        <w:rPr>
          <w:rFonts w:ascii="Times New Roman" w:hAnsi="Times New Roman" w:eastAsia="NimbusRomNo9L-ReguItal" w:cs="Times New Roman"/>
          <w:b/>
          <w:bCs/>
          <w:sz w:val="24"/>
          <w:szCs w:val="24"/>
        </w:rPr>
      </w:pPr>
      <w:r>
        <w:rPr>
          <w:rFonts w:hint="eastAsia" w:ascii="Times New Roman" w:hAnsi="Times New Roman" w:eastAsia="NimbusRomNo9L-ReguItal" w:cs="Times New Roman"/>
          <w:b/>
          <w:bCs/>
          <w:sz w:val="24"/>
          <w:szCs w:val="24"/>
        </w:rPr>
        <w:t>C</w:t>
      </w:r>
      <w:r>
        <w:rPr>
          <w:rFonts w:ascii="Times New Roman" w:hAnsi="Times New Roman" w:eastAsia="NimbusRomNo9L-ReguItal" w:cs="Times New Roman"/>
          <w:b/>
          <w:bCs/>
          <w:sz w:val="24"/>
          <w:szCs w:val="24"/>
          <w:lang w:val="en-US"/>
        </w:rPr>
        <w:t xml:space="preserve">. </w:t>
      </w:r>
      <w:r>
        <w:rPr>
          <w:rFonts w:hint="eastAsia" w:ascii="Times New Roman" w:hAnsi="Times New Roman" w:eastAsia="NimbusRomNo9L-ReguItal" w:cs="Times New Roman"/>
          <w:b/>
          <w:bCs/>
          <w:sz w:val="24"/>
          <w:szCs w:val="24"/>
        </w:rPr>
        <w:t>P</w:t>
      </w:r>
      <w:r>
        <w:rPr>
          <w:rFonts w:ascii="Times New Roman" w:hAnsi="Times New Roman" w:eastAsia="NimbusRomNo9L-ReguItal" w:cs="Times New Roman"/>
          <w:b/>
          <w:bCs/>
          <w:sz w:val="24"/>
          <w:szCs w:val="24"/>
        </w:rPr>
        <w:t>erformance Metric Evaluation</w:t>
      </w:r>
    </w:p>
    <w:p w14:paraId="08FF35D2">
      <w:pPr>
        <w:spacing w:line="480" w:lineRule="auto"/>
        <w:jc w:val="both"/>
        <w:rPr>
          <w:rFonts w:ascii="Times New Roman" w:hAnsi="Times New Roman" w:eastAsia="NimbusRomNo9L-Regu" w:cs="Times New Roman"/>
          <w:b/>
          <w:bCs/>
          <w:sz w:val="24"/>
          <w:szCs w:val="24"/>
        </w:rPr>
      </w:pPr>
      <w:r>
        <w:rPr>
          <w:rFonts w:hint="eastAsia" w:ascii="Times New Roman" w:hAnsi="Times New Roman" w:eastAsia="NimbusRomNo9L-Regu" w:cs="Times New Roman"/>
          <w:sz w:val="24"/>
          <w:szCs w:val="24"/>
          <w:lang w:val="en-US"/>
        </w:rPr>
        <w:t>A substantial body of work has been dedicated to the study, validation, and implementation of predictive models for job transfer</w:t>
      </w:r>
      <w:r>
        <w:rPr>
          <w:rFonts w:ascii="Times New Roman" w:hAnsi="Times New Roman" w:eastAsia="NimbusRomNo9L-Regu" w:cs="Times New Roman"/>
          <w:sz w:val="24"/>
          <w:szCs w:val="24"/>
          <w:lang w:val="en-US"/>
        </w:rPr>
        <w:t>, using</w:t>
      </w:r>
      <w:r>
        <w:rPr>
          <w:rFonts w:hint="eastAsia" w:ascii="Times New Roman" w:hAnsi="Times New Roman" w:eastAsia="NimbusRomNo9L-Regu" w:cs="Times New Roman"/>
          <w:sz w:val="24"/>
          <w:szCs w:val="24"/>
          <w:lang w:val="en-US"/>
        </w:rPr>
        <w:t xml:space="preserve"> </w:t>
      </w:r>
      <w:r>
        <w:rPr>
          <w:rFonts w:ascii="Times New Roman" w:hAnsi="Times New Roman" w:eastAsia="NimbusRomNo9L-Regu" w:cs="Times New Roman"/>
          <w:sz w:val="24"/>
          <w:szCs w:val="24"/>
          <w:lang w:val="en-US"/>
        </w:rPr>
        <w:t>m</w:t>
      </w:r>
      <w:r>
        <w:rPr>
          <w:rFonts w:hint="eastAsia" w:ascii="Times New Roman" w:hAnsi="Times New Roman" w:eastAsia="NimbusRomNo9L-Regu" w:cs="Times New Roman"/>
          <w:sz w:val="24"/>
          <w:szCs w:val="24"/>
          <w:lang w:val="en-US"/>
        </w:rPr>
        <w:t xml:space="preserve">achine </w:t>
      </w:r>
      <w:r>
        <w:rPr>
          <w:rFonts w:ascii="Times New Roman" w:hAnsi="Times New Roman" w:eastAsia="NimbusRomNo9L-Regu" w:cs="Times New Roman"/>
          <w:sz w:val="24"/>
          <w:szCs w:val="24"/>
          <w:lang w:val="en-US"/>
        </w:rPr>
        <w:t>l</w:t>
      </w:r>
      <w:r>
        <w:rPr>
          <w:rFonts w:hint="eastAsia" w:ascii="Times New Roman" w:hAnsi="Times New Roman" w:eastAsia="NimbusRomNo9L-Regu" w:cs="Times New Roman"/>
          <w:sz w:val="24"/>
          <w:szCs w:val="24"/>
          <w:lang w:val="en-US"/>
        </w:rPr>
        <w:t xml:space="preserve">earning </w:t>
      </w:r>
      <w:r>
        <w:rPr>
          <w:rFonts w:ascii="Times New Roman" w:hAnsi="Times New Roman" w:eastAsia="NimbusRomNo9L-Regu" w:cs="Times New Roman"/>
          <w:sz w:val="24"/>
          <w:szCs w:val="24"/>
          <w:lang w:val="en-US"/>
        </w:rPr>
        <w:t xml:space="preserve">models </w:t>
      </w:r>
      <w:r>
        <w:rPr>
          <w:rFonts w:hint="eastAsia" w:ascii="Times New Roman" w:hAnsi="Times New Roman" w:eastAsia="NimbusRomNo9L-Regu" w:cs="Times New Roman"/>
          <w:sz w:val="24"/>
          <w:szCs w:val="24"/>
          <w:lang w:val="en-US"/>
        </w:rPr>
        <w:t xml:space="preserve">such as decision tree, logistic regression, and random forest to evaluate </w:t>
      </w:r>
      <w:r>
        <w:rPr>
          <w:rFonts w:ascii="Times New Roman" w:hAnsi="Times New Roman" w:eastAsia="NimbusRomNo9L-Regu" w:cs="Times New Roman"/>
          <w:sz w:val="24"/>
          <w:szCs w:val="24"/>
          <w:lang w:val="en-US"/>
        </w:rPr>
        <w:t xml:space="preserve">the </w:t>
      </w:r>
      <w:r>
        <w:rPr>
          <w:rFonts w:hint="eastAsia" w:ascii="Times New Roman" w:hAnsi="Times New Roman" w:eastAsia="NimbusRomNo9L-Regu" w:cs="Times New Roman"/>
          <w:sz w:val="24"/>
          <w:szCs w:val="24"/>
          <w:lang w:val="en-US"/>
        </w:rPr>
        <w:t>predictive model</w:t>
      </w:r>
      <w:r>
        <w:rPr>
          <w:rFonts w:ascii="Times New Roman" w:hAnsi="Times New Roman" w:eastAsia="NimbusRomNo9L-Regu" w:cs="Times New Roman"/>
          <w:sz w:val="24"/>
          <w:szCs w:val="24"/>
          <w:lang w:val="en-US"/>
        </w:rPr>
        <w:t>s</w:t>
      </w:r>
      <w:r>
        <w:rPr>
          <w:rFonts w:ascii="Times New Roman" w:hAnsi="Times New Roman" w:eastAsia="NimbusRomNo9L-Regu" w:cs="Times New Roman"/>
          <w:sz w:val="24"/>
          <w:szCs w:val="24"/>
          <w:lang w:val="en-US"/>
        </w:rPr>
        <w:fldChar w:fldCharType="begin"/>
      </w:r>
      <w:r>
        <w:rPr>
          <w:rFonts w:ascii="Times New Roman" w:hAnsi="Times New Roman" w:eastAsia="NimbusRomNo9L-Regu" w:cs="Times New Roman"/>
          <w:sz w:val="24"/>
          <w:szCs w:val="24"/>
          <w:lang w:val="en-US"/>
        </w:rPr>
        <w:instrText xml:space="preserve"> ADDIN ZOTERO_ITEM CSL_CITATION {"citationID":"kjYA6ozW","properties":{"formattedCitation":"(6,21,22)","plainCitation":"(6,21,22)","noteIndex":0},"citationItems":[{"id":"ZItGRAca/uszHgVQi","uris":["http://zotero.org/users/local/g3PWxT2A/items/Y8JQ8F2D"],"itemData":{"id":69,"type":"article-journal","abstract":"Nurse turnover is a critical issue in Korea, as it affects the quality of patient care and increases the financial burden on healthcare systems. To address this  problem, this study aimed to develop and evaluate a machine learning-based  prediction model for nurse turnover in Korea and analyze factors influencing  nurse turnover. The study was conducted in two phases: building the prediction  model and evaluating its performance. Three models, namely, decision tree,  logistic regression, and random forest were evaluated and compared to build the  nurse turnover prediction model. The importance of turnover decision factors was  also analyzed. The random forest model showed the highest accuracy of 0.97. The  accuracy of turnover prediction within one year was improved to 98.9% with the  optimized random forest. Salary was the most important decision factor for nurse  turnover. The nurse turnover prediction model developed in this study can  efficiently predict nurse turnover in Korea with minimal personnel and cost  through machine learning. The model can effectively manage nurse turnover in a  cost-effective manner if utilized in hospitals or nursing units.","container-title":"Healthcare (Basel, Switzerland)","DOI":"10.3390/healthcare11111583","ISSN":"2227-9032","issue":"11","journalAbbreviation":"Healthcare (Basel)","language":"eng","note":"publisher-place: Switzerland\nPMID: 37297723 \nPMCID: PMC10252429","title":"Development of a Nurse Turnover Prediction Model in Korea Using Machine Learning.","volume":"11","author":[{"family":"Kim","given":"Seong-Kwang"},{"family":"Kim","given":"Eun-Joo"},{"family":"Kim","given":"Hye-Kyeong"},{"family":"Song","given":"Sung-Sook"},{"family":"Park","given":"Bit-Na"},{"family":"Jo","given":"Kyoung-Won"}],"issued":{"date-parts":[["2023",5,28]]}},"label":"page"},{"id":"ZItGRAca/8FPJJ8ei","uris":["http://zotero.org/users/local/g3PWxT2A/items/2ZADGYI7"],"itemData":{"id":91,"type":"paper-conference","DOI":"10.1109/ICAIBD51990.2021.9459098","page":"114-120","title":"Research on Employee Turnover Prediction Based on Machine Learning Algorithms","author":[{"family":"Yuan","given":"Jia"}],"issued":{"date-parts":[["2021",5]]}},"label":"page"},{"id":"ZItGRAca/A7xvqaSu","uris":["http://zotero.org/users/local/g3PWxT2A/items/PNYA5FTD"],"itemData":{"id":92,"type":"article-journal","abstract":"BACKGROUND: Predicting nurse turnover is important to prevent expensive and avoidable staff loss. One factor that may influence nurse turnover is nurse  managers' leadership styles. Three main leadership styles have been identified:  transactional, in which leaders give contingent rewards; transformational, in  which leaders inspire and motivate; and passive-avoidant, in which leaders are  absent. AIM: To assess the effect of nurse managers' leadership styles on  predicted nurse turnover in Jordanian hospitals. METHOD: A descriptive,  cross-sectional, and correlational study design was used. The Multifactor  Leadership Questionnaire (MLQ-5X) was used to assess nurses' perceptions of their  nurse managers' leadership styles, while the Anticipated Turnover Scale was used  to assess nurses' intention to leave the job. The questionnaires were distributed  to 280 nurses in three public sector hospitals and one university-affiliated  (teaching) hospital in the north of Jordan. RESULTS: Responses were received from  250 nurses working in a variety of clinical areas, yielding a response rate of  89%. The respondents perceived that the transactional leadership style was the  most common among their nurse managers, followed by the transformational style  and passive-avoidant style. It was also identified that, on average, respondents  had a slight intention to leave their jobs. The transformational leadership style  was found to reduce predicted nurse turnover, while the passive-avoidant and  transactional leadership styles had no significant effect on this. CONCLUSION:  Understanding the effect of nurse managers' leadership styles on predicted nurse  turnover may improve retention. Therefore, nurse managers should undertake  training programmes on effective leadership to improve nurses' job satisfaction  and reduce turnover.","container-title":"Nursing management (Harrow, London, England : 1994)","DOI":"10.7748/nm.2020.e1956","ISSN":"2047-8976 1354-5760","issue":"5","journalAbbreviation":"Nurs Manag (Harrow)","language":"eng","license":"©2020 RCN Publishing Company Ltd. All rights reserved. Not to be copied, transmitted or recorded in any way, in whole or part, without prior permission of  the publishers.","note":"publisher-place: England\nPMID: 32662259","page":"20-25","title":"Effect of nurse managers' leadership styles on predicted nurse turnover.","volume":"27","author":[{"family":"Suliman","given":"Mohammad"},{"family":"Aljezawi","given":"Mean"},{"family":"Almansi","given":"Shaheerha"},{"family":"Musa","given":"Ahmad"},{"family":"Alazam","given":"Manar"},{"family":"Ta'an","given":"Wafa'a F."}],"issued":{"date-parts":[["2020",9,24]]}},"label":"page"}],"schema":"https://github.com/citation-style-language/schema/raw/master/csl-citation.json"} </w:instrText>
      </w:r>
      <w:r>
        <w:rPr>
          <w:rFonts w:ascii="Times New Roman" w:hAnsi="Times New Roman" w:eastAsia="NimbusRomNo9L-Regu" w:cs="Times New Roman"/>
          <w:sz w:val="24"/>
          <w:szCs w:val="24"/>
          <w:lang w:val="en-US"/>
        </w:rPr>
        <w:fldChar w:fldCharType="separate"/>
      </w:r>
      <w:r>
        <w:rPr>
          <w:rFonts w:ascii="Times New Roman" w:hAnsi="Times New Roman" w:eastAsia="NimbusRomNo9L-Regu" w:cs="Times New Roman"/>
          <w:sz w:val="24"/>
          <w:szCs w:val="24"/>
          <w:lang w:val="en-US"/>
        </w:rPr>
        <w:t>(6,21,22)</w:t>
      </w:r>
      <w:r>
        <w:rPr>
          <w:rFonts w:ascii="Times New Roman" w:hAnsi="Times New Roman" w:eastAsia="NimbusRomNo9L-Regu" w:cs="Times New Roman"/>
          <w:sz w:val="24"/>
          <w:szCs w:val="24"/>
          <w:lang w:val="en-US"/>
        </w:rPr>
        <w:fldChar w:fldCharType="end"/>
      </w:r>
      <w:r>
        <w:rPr>
          <w:rFonts w:ascii="Times New Roman" w:hAnsi="Times New Roman" w:eastAsia="NimbusRomNo9L-Regu" w:cs="Times New Roman"/>
          <w:sz w:val="24"/>
          <w:szCs w:val="24"/>
          <w:lang w:val="en-US"/>
        </w:rPr>
        <w:t>.</w:t>
      </w:r>
      <w:r>
        <w:rPr>
          <w:rFonts w:hint="eastAsia" w:ascii="Times New Roman" w:hAnsi="Times New Roman" w:eastAsia="NimbusRomNo9L-Regu" w:cs="Times New Roman"/>
          <w:sz w:val="24"/>
          <w:szCs w:val="24"/>
          <w:lang w:val="en-US"/>
        </w:rPr>
        <w:t xml:space="preserve"> </w:t>
      </w:r>
      <w:r>
        <w:rPr>
          <w:rFonts w:ascii="Times New Roman" w:hAnsi="Times New Roman" w:eastAsia="NimbusRomNo9L-Regu" w:cs="Times New Roman"/>
          <w:sz w:val="24"/>
          <w:szCs w:val="24"/>
          <w:lang w:val="en-US"/>
        </w:rPr>
        <w:t>The final model achieved an AUC of 0.713. While this may appear modest, it reflects the model's capacity to capture complex non-linear relationships and feature interactions that traditional methods like logistic regression often overlook. By learning hierarchical representations, machine learning models can identify subtle, multifactorial patterns underlying nurse well-being and turnover risk. This highlights their advantage in modeling complex phenomena, even when conventional metrics seem comparable</w:t>
      </w:r>
      <w:r>
        <w:rPr>
          <w:rFonts w:hint="eastAsia" w:ascii="Times New Roman" w:hAnsi="Times New Roman" w:eastAsia="NimbusRomNo9L-Regu" w:cs="Times New Roman"/>
          <w:sz w:val="24"/>
          <w:szCs w:val="24"/>
          <w:lang w:val="en-US"/>
        </w:rPr>
        <w:t>.</w:t>
      </w:r>
      <w:r>
        <w:rPr>
          <w:rFonts w:ascii="Times New Roman" w:hAnsi="Times New Roman" w:eastAsia="NimbusRomNo9L-Regu" w:cs="Times New Roman"/>
          <w:sz w:val="24"/>
          <w:szCs w:val="24"/>
          <w:lang w:val="en-US"/>
        </w:rPr>
        <w:t xml:space="preserve"> T</w:t>
      </w:r>
      <w:r>
        <w:rPr>
          <w:rFonts w:ascii="Times New Roman" w:hAnsi="Times New Roman" w:eastAsia="NimbusRomNo9L-Regu" w:cs="Times New Roman"/>
          <w:sz w:val="24"/>
          <w:szCs w:val="24"/>
        </w:rPr>
        <w:t>his could be attributable to class imbalance or weak</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correlations between selected features and the target variable.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All candidate models reached an AUC ceiling of approximately 0.7,</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suggesting that data quality may be limiting performance. Future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improvements could involve collecting higher-quality data and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refining feature selection.</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Furthermore, compared to turnover prediction models in existing literature</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report AUCs between 0.65 and 0.70</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our approach provides a more nuanced understanding of complex, nonlinear feature interactions. This further supports the value of applying advanced machine learning methods to model turnover intentions in complex healthcare environments.</w:t>
      </w:r>
    </w:p>
    <w:p w14:paraId="0E277B07">
      <w:pPr>
        <w:spacing w:line="480" w:lineRule="auto"/>
        <w:jc w:val="both"/>
        <w:rPr>
          <w:rFonts w:ascii="Times New Roman" w:hAnsi="Times New Roman" w:eastAsia="宋体" w:cs="Times New Roman"/>
          <w:b/>
          <w:bCs/>
          <w:sz w:val="24"/>
          <w:szCs w:val="24"/>
        </w:rPr>
      </w:pPr>
    </w:p>
    <w:p w14:paraId="2AA64A27">
      <w:pPr>
        <w:spacing w:line="480" w:lineRule="auto"/>
        <w:jc w:val="both"/>
        <w:rPr>
          <w:rFonts w:ascii="Times New Roman" w:hAnsi="Times New Roman" w:eastAsia="NimbusRomNo9L-ReguItal" w:cs="Times New Roman"/>
          <w:b/>
          <w:bCs/>
          <w:sz w:val="24"/>
          <w:szCs w:val="24"/>
        </w:rPr>
      </w:pPr>
      <w:r>
        <w:rPr>
          <w:rFonts w:ascii="Times New Roman" w:hAnsi="Times New Roman" w:eastAsia="NimbusRomNo9L-ReguItal" w:cs="Times New Roman"/>
          <w:b/>
          <w:bCs/>
          <w:sz w:val="24"/>
          <w:szCs w:val="24"/>
        </w:rPr>
        <w:t>C. SHAP Analysis Anomalies</w:t>
      </w:r>
    </w:p>
    <w:p w14:paraId="714A673B">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The SHAP analysis revealed unexpected correlations,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such as nurses who were satisfied with performance distribution being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more likely to transfer. Such results could stem from class imbalance,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where the model learns incorrect patterns owing to</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insufficient information regarding minority classes. Alternatively,</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the correlations may be accurate and may reflect deeper, unexplored</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factors. Further research is needed to investigate these anomalies.</w:t>
      </w:r>
    </w:p>
    <w:p w14:paraId="17DBB3DB">
      <w:pPr>
        <w:spacing w:line="480" w:lineRule="auto"/>
        <w:jc w:val="both"/>
        <w:rPr>
          <w:rFonts w:ascii="Times New Roman" w:hAnsi="Times New Roman" w:cs="Times New Roman"/>
          <w:b/>
          <w:bCs/>
          <w:sz w:val="24"/>
          <w:szCs w:val="24"/>
        </w:rPr>
      </w:pPr>
    </w:p>
    <w:p w14:paraId="7AA85800">
      <w:pPr>
        <w:jc w:val="both"/>
        <w:rPr>
          <w:rFonts w:ascii="Times New Roman" w:hAnsi="Times New Roman" w:cs="Times New Roman"/>
          <w:b/>
          <w:bCs/>
          <w:sz w:val="24"/>
          <w:szCs w:val="24"/>
        </w:rPr>
      </w:pPr>
      <w:r>
        <w:rPr>
          <w:rFonts w:hint="eastAsia" w:ascii="Times New Roman" w:hAnsi="Times New Roman" w:eastAsia="宋体" w:cs="Times New Roman"/>
          <w:b/>
          <w:bCs/>
          <w:sz w:val="24"/>
          <w:szCs w:val="24"/>
          <w:lang w:val="en-US"/>
        </w:rPr>
        <w:t>D</w:t>
      </w:r>
      <w:r>
        <w:rPr>
          <w:rFonts w:ascii="Times New Roman" w:hAnsi="Times New Roman" w:eastAsia="NimbusRomNo9L-ReguItal" w:cs="Times New Roman"/>
          <w:b/>
          <w:bCs/>
          <w:sz w:val="24"/>
          <w:szCs w:val="24"/>
        </w:rPr>
        <w:t xml:space="preserve">. Factors Influencing Job </w:t>
      </w:r>
      <w:r>
        <w:rPr>
          <w:rFonts w:hint="eastAsia" w:ascii="Times New Roman" w:hAnsi="Times New Roman" w:cs="Times New Roman"/>
          <w:b/>
          <w:bCs/>
          <w:sz w:val="24"/>
          <w:szCs w:val="24"/>
        </w:rPr>
        <w:t>T</w:t>
      </w:r>
      <w:r>
        <w:rPr>
          <w:rFonts w:ascii="Times New Roman" w:hAnsi="Times New Roman" w:eastAsia="NimbusRomNo9L-ReguItal" w:cs="Times New Roman"/>
          <w:b/>
          <w:bCs/>
          <w:sz w:val="24"/>
          <w:szCs w:val="24"/>
        </w:rPr>
        <w:t>ransfer</w:t>
      </w:r>
    </w:p>
    <w:p w14:paraId="3BC002E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Similar to the findings of this study, most previous research identified specialist training as a major factor in job transfer</w:t>
      </w:r>
      <w:r>
        <w:rPr>
          <w:rFonts w:hint="eastAsia"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BCKjhQVp","properties":{"formattedCitation":"(23,24)","plainCitation":"(23,24)","noteIndex":0},"citationItems":[{"id":"ZItGRAca/FzPo9SJn","uris":["http://zotero.org/users/local/g3PWxT2A/items/JPNUPJJ3"],"itemData":{"id":111,"type":"article-journal","container-title":"Chinese Nursing Research","ISSN":"1009-6493","issue":"03","page":"492-494","title":"Retrospective analysis of factors associated with nurse turnover","volume":"32","author":[{"family":"Guo","given":"Na"},{"family":"Wu","given":"Xinjuan"},{"family":"Jiao","given":"Jing"},{"family":"Cao","given":"Jing"},{"family":"Li","given":"Jiaqian"}],"issued":{"date-parts":[["2018"]]}},"label":"page"},{"id":"ZItGRAca/fMlch1CG","uris":["http://zotero.org/users/local/g3PWxT2A/items/3C9Y7KUB"],"itemData":{"id":100,"type":"article-journal","abstract":"There are many studies about nurses' intention to leave their jobs and contributing factors. However, there is a lack of research about generational  differences in nurses' intention to leave. This evidence may help with workforce  planning and targeting specific generations of nurses with retention  interventions. Using the National Database of Nursing Quality Indicators 2018  Annual Registered Nurse Survey, we used descriptive statistics and multivariate  logistic regression to examine the prevalence of and reasons for nurses'  intention to leave in the next year by generational age group. Our sample  included 207,636 hospital nurses from across the United States. We found that 21%  of nurses (n = 44,082) reported intention to leave. When comparing generations,  there were differences in intention to leave, as well as differences in  potentially preventable, career advancement, and personal intention to leave  reasons. Workload/staffing was a common reason across generations, indicating  that certain interventions may be applicable regardless of generation.","container-title":"Western journal of nursing research","DOI":"10.1177/0193945921999608","ISSN":"1552-8456 0193-9459","issue":"5","journalAbbreviation":"West J Nurs Res","language":"eng","note":"publisher-place: United States\nPMID: 33745402","page":"446-455","title":"Generational Differences in Nurses' Intention to Leave.","volume":"44","author":[{"family":"Koehler","given":"Thomas"},{"family":"Olds","given":"Danielle"}],"issued":{"date-parts":[["2022",5]]}},"label":"page"}],"schema":"https://github.com/citation-style-language/schema/raw/master/csl-citation.json"}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sz w:val="24"/>
        </w:rPr>
        <w:t>(23,24)</w:t>
      </w:r>
      <w:r>
        <w:rPr>
          <w:rFonts w:ascii="Times New Roman" w:hAnsi="Times New Roman" w:cs="Times New Roman"/>
          <w:sz w:val="24"/>
          <w:szCs w:val="24"/>
          <w:lang w:val="en-US"/>
        </w:rPr>
        <w:fldChar w:fldCharType="end"/>
      </w:r>
      <w:r>
        <w:rPr>
          <w:rFonts w:hint="eastAsia" w:ascii="Times New Roman" w:hAnsi="Times New Roman" w:cs="Times New Roman"/>
          <w:sz w:val="24"/>
          <w:szCs w:val="24"/>
        </w:rPr>
        <w:t>. Nurses with insufficient education and training are unfamiliar with the job; hence, they can experience excessive workload and work stress, requiring that hospitals provide sufficient training to help staff become capable of handling their jobs. Monthly night shift frequency was considered the third most important factor in nurses’ job transfer, with a mean SHAP value of 0.170. In a study that predicted turnover among tertiary hospital nurses, nurses frequently worked night shifts, making sleep disorders the most fundamental problem in occupational characteristics. Good sleep can guarantee that the human body has abundant energy, enabling individuals to maintain interest and enthusiasm for their work. However, most nurses are in a long-term high-pressure state, leading to their willingness to leave their jobs. Hospitals can develop flexible shift scheduling to reduce the frequency of night shifts while ensuring sufficient manpower. Some</w:t>
      </w:r>
      <w:r>
        <w:rPr>
          <w:rFonts w:hint="eastAsia" w:ascii="Times New Roman" w:hAnsi="Times New Roman" w:cs="Times New Roman"/>
          <w:sz w:val="24"/>
          <w:szCs w:val="24"/>
          <w:lang w:val="en-US"/>
        </w:rPr>
        <w:t xml:space="preserve"> studies concentrate on the elements that affect nurse</w:t>
      </w:r>
      <w:r>
        <w:rPr>
          <w:rFonts w:ascii="Times New Roman" w:hAnsi="Times New Roman" w:cs="Times New Roman"/>
          <w:sz w:val="24"/>
          <w:szCs w:val="24"/>
          <w:lang w:val="en-US"/>
        </w:rPr>
        <w:t xml:space="preserve">s’ job transfer, including individual variables </w:t>
      </w:r>
      <w:r>
        <w:rPr>
          <w:rFonts w:hint="eastAsia" w:ascii="Times New Roman" w:hAnsi="Times New Roman" w:cs="Times New Roman"/>
          <w:sz w:val="24"/>
          <w:szCs w:val="24"/>
          <w:lang w:val="en-US"/>
        </w:rPr>
        <w:t>(gen</w:t>
      </w:r>
      <w:r>
        <w:rPr>
          <w:rFonts w:ascii="Times New Roman" w:hAnsi="Times New Roman" w:cs="Times New Roman"/>
          <w:sz w:val="24"/>
          <w:szCs w:val="24"/>
          <w:lang w:val="en-US"/>
        </w:rPr>
        <w:t>eration, education, certification, magnet status, educational background, and self-rated health)</w:t>
      </w:r>
      <w:r>
        <w:rPr>
          <w:rFonts w:hint="eastAsia"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TkcTrnfG","properties":{"formattedCitation":"(24\\uc0\\u8211{}26)","plainCitation":"(24–26)","noteIndex":0},"citationItems":[{"id":"ZItGRAca/fMlch1CG","uris":["http://zotero.org/users/local/g3PWxT2A/items/3C9Y7KUB"],"itemData":{"id":100,"type":"article-journal","abstract":"There are many studies about nurses' intention to leave their jobs and contributing factors. However, there is a lack of research about generational  differences in nurses' intention to leave. This evidence may help with workforce  planning and targeting specific generations of nurses with retention  interventions. Using the National Database of Nursing Quality Indicators 2018  Annual Registered Nurse Survey, we used descriptive statistics and multivariate  logistic regression to examine the prevalence of and reasons for nurses'  intention to leave in the next year by generational age group. Our sample  included 207,636 hospital nurses from across the United States. We found that 21%  of nurses (n = 44,082) reported intention to leave. When comparing generations,  there were differences in intention to leave, as well as differences in  potentially preventable, career advancement, and personal intention to leave  reasons. Workload/staffing was a common reason across generations, indicating  that certain interventions may be applicable regardless of generation.","container-title":"Western journal of nursing research","DOI":"10.1177/0193945921999608","ISSN":"1552-8456 0193-9459","issue":"5","journalAbbreviation":"West J Nurs Res","language":"eng","note":"publisher-place: United States\nPMID: 33745402","page":"446-455","title":"Generational Differences in Nurses' Intention to Leave.","volume":"44","author":[{"family":"Koehler","given":"Thomas"},{"family":"Olds","given":"Danielle"}],"issued":{"date-parts":[["2022",5]]}},"label":"page"},{"id":"ZItGRAca/iRuJNNvc","uris":["http://zotero.org/users/local/g3PWxT2A/items/FUAZKE6X"],"itemData":{"id":93,"type":"article-journal","abstract":"BACKGROUND: The retention of psychiatric nurses is an important concern for healthcare administrators in China. However, Chinese psychiatric nurses'  intention to leave their jobs and the factors associated with it have been  scarcely studied. OBJECTIVE: To investigate Chinese psychiatric nurses' intention  to leave their jobs, and to explore the associations between the intention to  leave and individual characteristics, job-related factors and job satisfaction.  DESIGN: A cross-sectional, anonymous survey of a nationwide sample was conducted.  SETTINGS: Thirty-two tertiary psychiatric hospitals in 29 provincial capital  cities in China. PARTICIPANTS: All 9907 nurses in 32 hospitals were targeted for  this survey conducted in December 2017; 8493 responded (response rate = 85.7%),  and 7933 (without logic errors in the data) were included in the analysis.  METHODS: A questionnaire was used to investigate the respondent's intention to  leave their job and to collect data on related factors, including individual  characteristics (gender, age, marital status, educational background and  self-rated health), job-related factors (professional title, working years,  income, work hours, history of patient-initiated violence, perceived respect from  patients, social recognition as well as physician-nurse coordination and trust)  and job satisfaction. The short version of the Minnesota Satisfaction  Questionnaire was used to assess job satisfaction. Chi-square tests and  multilevel logistic regression analysis were used to examine associations between  an intention to leave and other factors. RESULTS: Among 7933 respondents, 20.2%  reported an intention to leave their current jobs. The multiple regression  analysis showed that better self-rated health (i.e. OR = 0.373,  95%CI = 0.308-0.452 for good health, reference: poor health), working more than  20 years (OR = 0.479, 95%CI = 0.389-0.590, reference: 20 years or less), higher  monthly income (i.e. OR = 0.521, 95%CI = 0.399-0.680 for 6001-8000 RMBs,  reference: 4500 RMB or less), perceived patient respect (OR = 0.727,  95%CI = 0.623-0.849), physician-nurse coordination (OR = 0.549,  95%CI = 0.480-0.629) and being satisfied with one's job (OR = 0.373,  95%CI = 0.308-0.452) were negatively associated with an intention to leave; while  those who were male (OR = 1.879, 95%CI = 1.605-2.199), working more than 40 hours  per week (OR = 1.584, 95%CI = 1.374-1.825) and experienced patient-initiated  violence in the past 12 months (OR = 1.566, 95%CI = 1.376-1.781) had a higher  odds of reporting an intention to leave. CONCLUSIONS: Self-rated health, monthly  income, work hours, patient-initiated violence, perceived patient respect,  physician-nurse coordination and job satisfaction are significant factors  associated with a nurse's intention to quit their job. In order to retain nurses  in Chinese tertiary psychiatric hospitals, the government and hospital  administrators should consider ways to address these factors.","container-title":"International journal of nursing studies","DOI":"10.1016/j.ijnurstu.2019.03.013","ISSN":"1873-491X 0020-7489","journalAbbreviation":"Int J Nurs Stud","language":"eng","license":"Copyright © 2019 Elsevier Ltd. All rights reserved.","note":"publisher-place: England\nPMID: 30978616","page":"159-165","title":"Intention to leave and associated factors among psychiatric nurses in China: A nationwide cross-sectional study.","volume":"94","author":[{"family":"Jiang","given":"Feng"},{"family":"Zhou","given":"Huixuan"},{"family":"Rakofsky","given":"Jeffrey"},{"family":"Hu","given":"Linlin"},{"family":"Liu","given":"Tingfang"},{"family":"Wu","given":"Shichao"},{"family":"Liu","given":"Huanzhong"},{"family":"Liu","given":"Yuanli"},{"family":"Tang","given":"Yilang"}],"issued":{"date-parts":[["2019",6]]}},"label":"page"},{"id":"ZItGRAca/SsqXrZjI","uris":["http://zotero.org/users/local/g3PWxT2A/items/BAX2VSCC"],"itemData":{"id":95,"type":"article-journal","abstract":"WHAT IS KNOWN ON THE SUBJECT: Because of increasingly stressful, dangerous and unpredictable psychiatric nursing work, psychiatric nurses have experienced  higher job stress than general ward nurses. Little is known about the factors  that affect the turnover intention of Chinese psychiatric nurses. Understanding  the influencing factors of nurses' turnover intention will help to formulate  targeted measures to stabilize psychiatric nursing teams. WHAT DOES THIS PAPER  ADD TO EXISTING KNOWLEDGE: The results showed that 70.2% of psychiatric nurses  had higher turnover intention. The strong turnover intention of Chinese  psychiatric nurses is a problem that needs to be considered by managers. The  results showed that having more children, between 31 and 39 years old, and having  a part-time job were strongly associated with turnover intention. In addition,  \"job stress\" was also an important factor, psychiatric nurses' turnover intention  decreased as their job stress level decreased. WHAT ARE THE IMPLICATIONS FOR  PRACTICE: Nursing managers should pay attention to nurses who have more children,  between 31 and 39 years old, and take on part-time jobs. Additionally, nursing  managers should reduce job stress and implement targeted programmes to prevent  psychiatric nurses' turnover. Experience-sharing meetings and mindfulness-based  stress reduction training are also useful to improve the mental health status of  psychiatric nurses with great job stress. Nursing managers should arrange human  resources and shifts appropriately to give nurses with more children more time  with their families. Provide more development opportunities for psychiatric  nurses between 31 and 39 years old. Managers explore the reasons why nurses take  on part-time jobs and take targeted interventions (such as increasing income) to  reduce the behaviour that happens. ABSTRACT: Introduction Nurses' turnover is the  main cause of nursing shortages, greatly affected by nurses' intention to leave.  Nurses' turnover rate is particularly high in psychiatric wards. Several factors  influencing the turnover intention of psychiatric nurses have not been well  identified in China, and the association between job stress and turnover  intention is still limited. Aims To examine the relationship between job stress  and turnover intention and identify the influencing factors of psychiatric  nurses' turnover intention. Methods Data were collected from 2355 psychiatric  Chinese nurses using a cross-sectional design with an online questionnaire  investigation. Results Psychiatric nurses had higher turnover intention.  Significant factors influencing their turnover intention were job stress, having  more children, age between 31 and 39 years old, part-time jobs, education, income  and patient-to-nurse ratio. Discussion Demographics and job-related factors  should be considered when developing strategies to reduce the turnover intention  of psychiatric nurses. Implications for practice Nursing managers should pay  attention to nurses with higher job stress levels and different demographic  characteristics. Effective measures should be taken to reduce psychiatric nurses'  job stress and turnover intention, such as arranging reasonable shifts,  implementing targeted family-friendly policies, increasing their occupational  possibilities and promoting mental health.","container-title":"Journal of psychiatric and mental health nursing","DOI":"10.1111/jpm.12852","ISSN":"1365-2850 1351-0126","issue":"5","journalAbbreviation":"J Psychiatr Ment Health Nurs","language":"eng","license":"© 2022 John Wiley &amp; Sons Ltd.","note":"publisher-place: England\nPMID: 35716343","page":"698-708","title":"Related factors influencing Chinese psychiatric nurses' turnover: A cross-sectional study.","volume":"29","author":[{"family":"Wang","given":"Xiao-Xiao"},{"family":"Wang","given":"Li-Ping"},{"family":"Wang","given":"Qing-Qing"},{"family":"Fang","given":"Yuan-Yuan"},{"family":"Lv","given":"Wen-Jun"},{"family":"Huang","given":"Hao-Lian"},{"family":"Yang","given":"Tian-Ting"},{"family":"Qian","given":"Rui-Lian"},{"family":"Zhang","given":"Yan-Hong"}],"issued":{"date-parts":[["2022",10]]}},"label":"page"}],"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eastAsia="宋体" w:cs="Times New Roman"/>
          <w:sz w:val="24"/>
          <w:szCs w:val="24"/>
          <w:lang w:val="en-US"/>
        </w:rPr>
        <w:t>(24–26)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job-related variables (working years, working hours, income, work pressure, social recognition, and hospital administrators), and job satisfaction</w:t>
      </w:r>
      <w:r>
        <w:rPr>
          <w:rFonts w:hint="eastAsia"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zIv9TRFZ","properties":{"formattedCitation":"(27,28)","plainCitation":"(27,28)","noteIndex":0},"citationItems":[{"id":"ZItGRAca/unYicn6c","uris":["http://zotero.org/users/local/g3PWxT2A/items/FKIKITTD"],"itemData":{"id":96,"type":"article-journal","abstract":"OBJECTIVE: Despite the massive nurse migration and turnover of nurses in the Philippines, there remains a lack of studies describing factors influencing the  migration of Filipino nurses. This study explored the effects of nurses'  characteristics, work satisfaction, and work stress with the intent to leave an  organization among registered nurses in the Philippines. METHODS: This study  utilized a descriptive, cross-sectional approach. One hundred sixty six (166)  nurses participated in the study during the months of September 2015 to December  2015. Three standardized instruments were used in the study: Job Satisfaction  Index (JSI), Job Stress Scale (JSS), and Turnover Intention Inventory Scale  (TIIS). Data were analyzed using descriptive and inferential statistical tools.  RESULTS: Nurses' ages were found to significantly influence their turnover  intentions. Job satisfaction (β=-0.47, p=0.001) and job stress (β=0.23, p=0.001)  strongly predicted turnover intentions in the nurses. The mean values for the job  satisfaction scale, job stress scale, and turnover intention inventory scale were  3.13 (SD=0.60), 2.74 (SD=0.71), and 2.43 (SD=0.67) respectively. CONCLUSIONS:  Several predictors of turnover intentions were determined in this study through  nurses' age, job satisfaction, and job stress as being the most influential  factors. Efforts to increase nurses' job satisfaction and reduce job stress  should be implemented to halt further loss of these skilled groups of healthcare  professionals.","container-title":"Applied nursing research : ANR","DOI":"10.1016/j.apnr.2017.11.027","ISSN":"1532-8201 0897-1897","journalAbbreviation":"Appl Nurs Res","language":"eng","license":"Copyright © 2017 Elsevier Inc. All rights reserved.","note":"publisher-place: United States\nPMID: 29422159","page":"200-206","title":"Factors influencing turnover intention among registered nurses in Samar Philippines.","volume":"39","author":[{"family":"Labrague","given":"Leodoro J."},{"family":"Gloe","given":"Donna S."},{"family":"McEnroe-Petitte","given":"Denise M."},{"family":"Tsaras","given":"Konstantinos"},{"family":"Colet","given":"Paolo C."}],"issued":{"date-parts":[["2018",2]]}},"label":"page"},{"id":"ZItGRAca/l3by3XJ0","uris":["http://zotero.org/users/local/g3PWxT2A/items/YGUD5H68"],"itemData":{"id":97,"type":"article-journal","abstract":"This study aimed to investigate interrelationships among organizational error management culture (EMC), job satisfaction, and turnover intent among food and beverage in a deluxe hotel. This study also investigated the mediating effects of employees’ job satisfaction on the relationships between organizational EMC and turnover intent. A total of 321 food and beverage employees in South Korea participated in the study using a self-administered questionnaire. Confirmatory factor analysis and structural equation modeling were used to examine the hypothesized relationships between the constructs. The results showed a positive relationship between organizational EMC and employee job satisfaction. An employees’ job satisfaction reduces his or her turnover intent. Another important finding of this study was that job satisfaction appears to play a mediating role between organizational EMC and turnover intent. These findings have important implications for controlling and facilitating EMC in the hotel industry. This study implies that active EMC can be an important variable that can effectively manage turnover intent. It is important to build a system that can facilitate communication in the case of error occurrence and prevent the recurrence of the same error by sharing experience of and knowledge about errors. Moreover, a system that can instantly respond to and analyze an error situation should be developed and implemented. It is important to systematically manage errors as part of a firm’s culture through the appropriate use of EMC. Thus, it might be useful to identify and prioritize EMC specifically in the hotel industry, which could lead to higher job satisfaction, lower turnover intent, and higher profitability.","container-title":"Service Business","DOI":"10.1007/s11628-016-0330-5","ISSN":"1862-8508","issue":"4","journalAbbreviation":"Service Business","page":"785-802","title":"Error management culture and turnover intent among food and beverage employees in deluxe hotels: the mediating effect of job satisfaction","volume":"11","author":[{"family":"Jung","given":"Hyo Sun"},{"family":"Yoon","given":"Hye Hyun"}],"issued":{"date-parts":[["2017",12,1]]}},"label":"page"}],"schema":"https://github.com/citation-style-language/schema/raw/master/csl-citation.json"}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sz w:val="24"/>
        </w:rPr>
        <w:t>(27,28)</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Although anticipating individual job transfer outcomes is challenging, with these factors, turnover control efforts are likely to be cohesive and well-directed. </w:t>
      </w:r>
    </w:p>
    <w:p w14:paraId="1F668E11">
      <w:pPr>
        <w:spacing w:line="480" w:lineRule="auto"/>
        <w:jc w:val="both"/>
        <w:rPr>
          <w:rFonts w:ascii="Times New Roman" w:hAnsi="Times New Roman" w:cs="Times New Roman"/>
          <w:b/>
          <w:bCs/>
          <w:sz w:val="24"/>
          <w:szCs w:val="24"/>
        </w:rPr>
      </w:pPr>
    </w:p>
    <w:p w14:paraId="127E18EB">
      <w:pPr>
        <w:spacing w:line="480" w:lineRule="auto"/>
        <w:jc w:val="both"/>
        <w:rPr>
          <w:rFonts w:ascii="Times New Roman" w:hAnsi="Times New Roman" w:cs="Times New Roman"/>
          <w:sz w:val="24"/>
          <w:szCs w:val="24"/>
        </w:rPr>
      </w:pPr>
      <w:r>
        <w:rPr>
          <w:rFonts w:hint="eastAsia" w:ascii="Times New Roman" w:hAnsi="Times New Roman" w:eastAsia="宋体" w:cs="Times New Roman"/>
          <w:b/>
          <w:bCs/>
          <w:sz w:val="24"/>
          <w:szCs w:val="24"/>
          <w:lang w:val="en-US"/>
        </w:rPr>
        <w:t>E</w:t>
      </w:r>
      <w:r>
        <w:rPr>
          <w:rFonts w:ascii="Times New Roman" w:hAnsi="Times New Roman" w:eastAsia="NimbusRomNo9L-ReguItal" w:cs="Times New Roman"/>
          <w:b/>
          <w:bCs/>
          <w:sz w:val="24"/>
          <w:szCs w:val="24"/>
        </w:rPr>
        <w:t xml:space="preserve">. </w:t>
      </w:r>
      <w:r>
        <w:rPr>
          <w:rFonts w:hint="eastAsia" w:ascii="Times New Roman" w:hAnsi="Times New Roman" w:cs="Times New Roman"/>
          <w:b/>
          <w:bCs/>
          <w:sz w:val="24"/>
          <w:szCs w:val="24"/>
        </w:rPr>
        <w:t>Limitations</w:t>
      </w:r>
    </w:p>
    <w:p w14:paraId="003FB787">
      <w:pPr>
        <w:spacing w:line="480" w:lineRule="auto"/>
        <w:jc w:val="both"/>
        <w:rPr>
          <w:rFonts w:ascii="Times New Roman" w:hAnsi="Times New Roman" w:eastAsia="NimbusRomNo9L-Regu" w:cs="Times New Roman"/>
          <w:sz w:val="24"/>
          <w:szCs w:val="24"/>
        </w:rPr>
      </w:pPr>
      <w:r>
        <w:rPr>
          <w:rFonts w:ascii="Times New Roman" w:hAnsi="Times New Roman" w:eastAsia="NimbusRomNo9L-Regu" w:cs="Times New Roman"/>
          <w:sz w:val="24"/>
          <w:szCs w:val="24"/>
        </w:rPr>
        <w:t>Despite the performance limitations, the feature importance</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analysis highlighted key predictors of nurse transfer intentions,</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including clinical teaching participation, specialist training</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attendance, and job satisfaction. However, some findings were</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counterintuitive, such as the positive correlation between satisfaction</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with the performance distribution and transfer likelihood.</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These anomalies could be attributable to class imbalance, potential</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biases in the data, or underlying factors that were not fully captured in</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our study. In particular</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 xml:space="preserve">SHAP analysis revealed these surprising associations, warranting deeper investigation. For instance, The SHAP values for "Years of Work Experience" are surprisingly low or even </w:t>
      </w:r>
      <w:r>
        <w:rPr>
          <w:rFonts w:hint="eastAsia" w:ascii="Times New Roman" w:hAnsi="Times New Roman" w:eastAsia="NimbusRomNo9L-Regu" w:cs="Times New Roman"/>
          <w:sz w:val="24"/>
          <w:szCs w:val="24"/>
        </w:rPr>
        <w:t>positive</w:t>
      </w:r>
      <w:r>
        <w:rPr>
          <w:rFonts w:ascii="Times New Roman" w:hAnsi="Times New Roman" w:eastAsia="NimbusRomNo9L-Regu" w:cs="Times New Roman"/>
          <w:sz w:val="24"/>
          <w:szCs w:val="24"/>
        </w:rPr>
        <w:t xml:space="preserve"> across multiple test samples (</w:t>
      </w:r>
      <w:r>
        <w:rPr>
          <w:rFonts w:hint="eastAsia" w:ascii="Times New Roman" w:hAnsi="Times New Roman" w:eastAsia="NimbusRomNo9L-Regu" w:cs="Times New Roman"/>
          <w:sz w:val="24"/>
          <w:szCs w:val="24"/>
        </w:rPr>
        <w:t>from</w:t>
      </w:r>
      <w:r>
        <w:rPr>
          <w:rFonts w:ascii="Times New Roman" w:hAnsi="Times New Roman" w:eastAsia="NimbusRomNo9L-Regu" w:cs="Times New Roman"/>
          <w:sz w:val="24"/>
          <w:szCs w:val="24"/>
        </w:rPr>
        <w:t xml:space="preserve"> -0.03 </w:t>
      </w:r>
      <w:r>
        <w:rPr>
          <w:rFonts w:hint="eastAsia" w:ascii="Times New Roman" w:hAnsi="Times New Roman" w:eastAsia="NimbusRomNo9L-Regu" w:cs="Times New Roman"/>
          <w:sz w:val="24"/>
          <w:szCs w:val="24"/>
        </w:rPr>
        <w:t>to</w:t>
      </w:r>
      <w:r>
        <w:rPr>
          <w:rFonts w:ascii="Times New Roman" w:hAnsi="Times New Roman" w:eastAsia="NimbusRomNo9L-Regu" w:cs="Times New Roman"/>
          <w:sz w:val="24"/>
          <w:szCs w:val="24"/>
        </w:rPr>
        <w:t xml:space="preserve"> +0.03). This contradicts conventional assumptions that senior nurses contribute more positively due to accumulated expertise. A </w:t>
      </w:r>
      <w:r>
        <w:rPr>
          <w:rFonts w:hint="eastAsia" w:ascii="Times New Roman" w:hAnsi="Times New Roman" w:eastAsia="NimbusRomNo9L-Regu" w:cs="Times New Roman"/>
          <w:sz w:val="24"/>
          <w:szCs w:val="24"/>
        </w:rPr>
        <w:t>possible</w:t>
      </w:r>
      <w:r>
        <w:rPr>
          <w:rFonts w:ascii="Times New Roman" w:hAnsi="Times New Roman" w:eastAsia="NimbusRomNo9L-Regu" w:cs="Times New Roman"/>
          <w:sz w:val="24"/>
          <w:szCs w:val="24"/>
        </w:rPr>
        <w:t xml:space="preserve"> explanation is that senior nurses, while more experienced, may face heavier administrative burdens or experience greater role fatigue, thereby diminishing their apparent contribution to the outcome variable. Additionally, tenure may not correlate directly with engagement in specialist roles, diluting its predictive value.</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To address this, we propose (1) conducting subgroup analyses to uncover hidden patterns; (2) incorporating expert interviews or qualitative methods to validate interpretations; and (3) integrating mixed-method data to identify latent factors that may not be captured by structured survey data</w:t>
      </w:r>
      <w:r>
        <w:rPr>
          <w:rFonts w:hint="eastAsia" w:ascii="Times New Roman" w:hAnsi="Times New Roman" w:eastAsia="NimbusRomNo9L-Regu" w:cs="Times New Roman"/>
          <w:sz w:val="24"/>
          <w:szCs w:val="24"/>
        </w:rPr>
        <w:t>.</w:t>
      </w:r>
    </w:p>
    <w:p w14:paraId="08483374">
      <w:pPr>
        <w:spacing w:line="480" w:lineRule="auto"/>
        <w:jc w:val="both"/>
        <w:rPr>
          <w:rFonts w:ascii="Times New Roman" w:hAnsi="Times New Roman" w:eastAsia="NimbusRomNo9L-Regu" w:cs="Times New Roman"/>
          <w:sz w:val="24"/>
          <w:szCs w:val="24"/>
        </w:rPr>
      </w:pPr>
    </w:p>
    <w:p w14:paraId="4CB319FC">
      <w:pPr>
        <w:spacing w:line="480" w:lineRule="auto"/>
        <w:jc w:val="both"/>
        <w:rPr>
          <w:rFonts w:ascii="Times New Roman" w:hAnsi="Times New Roman" w:cs="Times New Roman"/>
          <w:sz w:val="24"/>
          <w:szCs w:val="24"/>
        </w:rPr>
      </w:pPr>
      <w:r>
        <w:rPr>
          <w:rFonts w:ascii="Times New Roman" w:hAnsi="Times New Roman" w:eastAsia="NimbusRomNo9L-Regu" w:cs="Times New Roman"/>
          <w:sz w:val="24"/>
          <w:szCs w:val="24"/>
        </w:rPr>
        <w:t>Our investigation into the data preprocessing workflow</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emphasised the importance of adhering to standard practices</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to avoid data leakage, despite the risk of underestimating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model performance in highly imbalanced datasets. While oversampling</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before splitting the train–test data could potentially</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yield higher AUC scores, we prioritised a more conservative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approach to maintain the integrity of the evaluation process.</w:t>
      </w:r>
    </w:p>
    <w:p w14:paraId="7310FE42">
      <w:pPr>
        <w:spacing w:line="480" w:lineRule="auto"/>
        <w:jc w:val="both"/>
        <w:rPr>
          <w:rFonts w:ascii="Times New Roman" w:hAnsi="Times New Roman" w:cs="Times New Roman"/>
          <w:sz w:val="24"/>
          <w:szCs w:val="24"/>
        </w:rPr>
      </w:pPr>
    </w:p>
    <w:p w14:paraId="03D1F314">
      <w:pPr>
        <w:spacing w:line="480" w:lineRule="auto"/>
        <w:jc w:val="both"/>
        <w:rPr>
          <w:rFonts w:ascii="Times New Roman" w:hAnsi="Times New Roman" w:eastAsia="NimbusRomNo9L-Regu" w:cs="Times New Roman"/>
          <w:sz w:val="24"/>
          <w:szCs w:val="24"/>
        </w:rPr>
      </w:pPr>
      <w:r>
        <w:rPr>
          <w:rFonts w:ascii="Times New Roman" w:hAnsi="Times New Roman" w:cs="Times New Roman"/>
          <w:sz w:val="24"/>
          <w:szCs w:val="24"/>
          <w:lang w:val="en-US"/>
        </w:rPr>
        <w:t>The main constraint is the reliance on data from a single study location (Xuhui District), which may limit the applicability of the findings to diverse environments</w:t>
      </w:r>
      <w:r>
        <w:rPr>
          <w:rFonts w:hint="eastAsia" w:ascii="Times New Roman" w:hAnsi="Times New Roman" w:cs="Times New Roman"/>
          <w:sz w:val="24"/>
          <w:szCs w:val="24"/>
          <w:vertAlign w:val="superscript"/>
          <w:lang w:val="en-US"/>
        </w:rPr>
        <w:t xml:space="preserve"> </w:t>
      </w:r>
      <w:r>
        <w:rPr>
          <w:rFonts w:ascii="Times New Roman" w:hAnsi="Times New Roman" w:cs="Times New Roman"/>
          <w:sz w:val="24"/>
          <w:szCs w:val="24"/>
          <w:vertAlign w:val="superscript"/>
          <w:lang w:val="en-US"/>
        </w:rPr>
        <w:fldChar w:fldCharType="begin"/>
      </w:r>
      <w:r>
        <w:rPr>
          <w:rFonts w:ascii="Times New Roman" w:hAnsi="Times New Roman" w:cs="Times New Roman"/>
          <w:sz w:val="24"/>
          <w:szCs w:val="24"/>
          <w:vertAlign w:val="superscript"/>
          <w:lang w:val="en-US"/>
        </w:rPr>
        <w:instrText xml:space="preserve"> ADDIN ZOTERO_ITEM CSL_CITATION {"citationID":"BvUdRxta","properties":{"formattedCitation":"(29)","plainCitation":"(29)","noteIndex":0},"citationItems":[{"id":"ZItGRAca/Ag7rbWzV","uris":["http://zotero.org/users/local/g3PWxT2A/items/WJVQV42I"],"itemData":{"id":101,"type":"article-journal","container-title":"International Journal of Advanced Computer Science and Applications","DOI":"10.14569/IJACSA.2012.030225","title":"Using Data Mining Techniques to Build a Classification Model for Predicting Employees Performance","volume":"3","author":[{"family":"Al-Radaideh","given":"Qasem"},{"family":"Alnagi","given":"Eman"}],"issued":{"date-parts":[["2012",2]]}}}],"schema":"https://github.com/citation-style-language/schema/raw/master/csl-citation.json"} </w:instrText>
      </w:r>
      <w:r>
        <w:rPr>
          <w:rFonts w:ascii="Times New Roman" w:hAnsi="Times New Roman" w:cs="Times New Roman"/>
          <w:sz w:val="24"/>
          <w:szCs w:val="24"/>
          <w:vertAlign w:val="superscript"/>
          <w:lang w:val="en-US"/>
        </w:rPr>
        <w:fldChar w:fldCharType="separate"/>
      </w:r>
      <w:r>
        <w:rPr>
          <w:rFonts w:ascii="Times New Roman" w:hAnsi="Times New Roman" w:cs="Times New Roman"/>
          <w:sz w:val="24"/>
        </w:rPr>
        <w:t>(29)</w:t>
      </w:r>
      <w:r>
        <w:rPr>
          <w:rFonts w:ascii="Times New Roman" w:hAnsi="Times New Roman" w:cs="Times New Roman"/>
          <w:sz w:val="24"/>
          <w:szCs w:val="24"/>
          <w:vertAlign w:val="superscript"/>
          <w:lang w:val="en-US"/>
        </w:rPr>
        <w:fldChar w:fldCharType="end"/>
      </w:r>
      <w:r>
        <w:rPr>
          <w:rFonts w:ascii="Times New Roman" w:hAnsi="Times New Roman" w:cs="Times New Roman"/>
          <w:sz w:val="24"/>
          <w:szCs w:val="24"/>
          <w:lang w:val="en-US"/>
        </w:rPr>
        <w:t xml:space="preserve">. Hence, the representativeness of the findings may be limited. </w:t>
      </w:r>
    </w:p>
    <w:p w14:paraId="593BD189">
      <w:pPr>
        <w:spacing w:line="480" w:lineRule="auto"/>
        <w:jc w:val="both"/>
        <w:rPr>
          <w:rFonts w:ascii="Times New Roman" w:hAnsi="Times New Roman" w:eastAsia="宋体" w:cs="Times New Roman"/>
          <w:sz w:val="24"/>
          <w:szCs w:val="24"/>
          <w:lang w:val="en-US"/>
        </w:rPr>
      </w:pPr>
      <w:r>
        <w:rPr>
          <w:rFonts w:hint="eastAsia" w:ascii="Times New Roman" w:hAnsi="Times New Roman" w:eastAsia="宋体" w:cs="Times New Roman"/>
          <w:sz w:val="24"/>
          <w:szCs w:val="24"/>
          <w:lang w:val="en-US"/>
        </w:rPr>
        <w:t>In the future, we plan to improve our model and prediction accuracy by doing the following:</w:t>
      </w:r>
    </w:p>
    <w:p w14:paraId="0D78C285">
      <w:pPr>
        <w:spacing w:line="480" w:lineRule="auto"/>
        <w:jc w:val="both"/>
        <w:rPr>
          <w:rFonts w:ascii="Times New Roman" w:hAnsi="Times New Roman" w:eastAsia="宋体"/>
          <w:sz w:val="24"/>
          <w:szCs w:val="24"/>
          <w:lang w:val="en-US"/>
        </w:rPr>
      </w:pPr>
      <w:r>
        <w:rPr>
          <w:rFonts w:hint="eastAsia" w:ascii="Times New Roman" w:hAnsi="Times New Roman" w:eastAsia="宋体" w:cs="Times New Roman"/>
          <w:sz w:val="24"/>
          <w:szCs w:val="24"/>
          <w:lang w:val="en-US"/>
        </w:rPr>
        <w:t xml:space="preserve">1. We will collect </w:t>
      </w:r>
      <w:r>
        <w:rPr>
          <w:rFonts w:hint="eastAsia" w:ascii="Times New Roman" w:hAnsi="Times New Roman" w:eastAsia="宋体"/>
          <w:sz w:val="24"/>
          <w:szCs w:val="24"/>
          <w:lang w:val="en-US"/>
        </w:rPr>
        <w:t>data from multiple districts in Shanghai, especially those with high population like Huangpu District and Yangpu District.  This will significantly increase the number of samples we can obtain and the dataset will describe nurses</w:t>
      </w:r>
      <w:r>
        <w:rPr>
          <w:rFonts w:ascii="Times New Roman" w:hAnsi="Times New Roman" w:eastAsia="宋体"/>
          <w:sz w:val="24"/>
          <w:szCs w:val="24"/>
          <w:lang w:val="en-US"/>
        </w:rPr>
        <w:t>’</w:t>
      </w:r>
      <w:r>
        <w:rPr>
          <w:rFonts w:hint="eastAsia" w:ascii="Times New Roman" w:hAnsi="Times New Roman" w:eastAsia="宋体"/>
          <w:sz w:val="24"/>
          <w:szCs w:val="24"/>
          <w:lang w:val="en-US"/>
        </w:rPr>
        <w:t xml:space="preserve"> behaviors across different regions in a more comprehensive way.</w:t>
      </w:r>
    </w:p>
    <w:p w14:paraId="5A0C353D">
      <w:pPr>
        <w:spacing w:line="480" w:lineRule="auto"/>
        <w:jc w:val="both"/>
        <w:rPr>
          <w:rFonts w:ascii="Times New Roman" w:hAnsi="Times New Roman" w:eastAsia="宋体"/>
          <w:sz w:val="24"/>
          <w:szCs w:val="24"/>
          <w:lang w:val="en-US"/>
        </w:rPr>
      </w:pPr>
      <w:r>
        <w:rPr>
          <w:rFonts w:hint="eastAsia" w:ascii="Times New Roman" w:hAnsi="Times New Roman" w:eastAsia="宋体"/>
          <w:sz w:val="24"/>
          <w:szCs w:val="24"/>
          <w:lang w:val="en-US"/>
        </w:rPr>
        <w:t xml:space="preserve">2. We will collect and incorporate additional features like organizational culture of the hospital, </w:t>
      </w:r>
      <w:r>
        <w:rPr>
          <w:rFonts w:ascii="Times New Roman" w:hAnsi="Times New Roman" w:cs="Times New Roman"/>
          <w:sz w:val="24"/>
          <w:szCs w:val="24"/>
          <w:lang w:val="en-US"/>
        </w:rPr>
        <w:t>cultural background, lifestyle habits, regional development level</w:t>
      </w:r>
      <w:r>
        <w:rPr>
          <w:rFonts w:hint="eastAsia" w:ascii="Times New Roman" w:hAnsi="Times New Roman" w:cs="Times New Roman"/>
          <w:sz w:val="24"/>
          <w:szCs w:val="24"/>
          <w:lang w:val="en-US"/>
        </w:rPr>
        <w:t xml:space="preserve"> </w:t>
      </w:r>
      <w:r>
        <w:rPr>
          <w:rFonts w:hint="eastAsia" w:ascii="Times New Roman" w:hAnsi="Times New Roman" w:eastAsia="宋体"/>
          <w:sz w:val="24"/>
          <w:szCs w:val="24"/>
          <w:lang w:val="en-US"/>
        </w:rPr>
        <w:t>and work-life balance. This can help models to learn complex patterns and make predictions more accurately.</w:t>
      </w:r>
    </w:p>
    <w:p w14:paraId="4ECC6740">
      <w:pPr>
        <w:spacing w:line="480" w:lineRule="auto"/>
        <w:jc w:val="both"/>
        <w:rPr>
          <w:rFonts w:ascii="Times New Roman" w:hAnsi="Times New Roman" w:eastAsia="宋体"/>
          <w:sz w:val="24"/>
          <w:szCs w:val="24"/>
          <w:lang w:val="en-US"/>
        </w:rPr>
      </w:pPr>
      <w:r>
        <w:rPr>
          <w:rFonts w:hint="eastAsia" w:ascii="Times New Roman" w:hAnsi="Times New Roman" w:eastAsia="宋体"/>
          <w:sz w:val="24"/>
          <w:szCs w:val="24"/>
          <w:lang w:val="en-US"/>
        </w:rPr>
        <w:t>3. We will try different imbalance mitigating algorithms like ADASYN, which may potentially outperform the current SMOTE oversampling method.</w:t>
      </w:r>
    </w:p>
    <w:p w14:paraId="1CE8725C">
      <w:pPr>
        <w:spacing w:line="480" w:lineRule="auto"/>
        <w:jc w:val="both"/>
        <w:rPr>
          <w:rFonts w:ascii="Times New Roman" w:hAnsi="Times New Roman" w:eastAsia="NimbusRomNo9L-Regu" w:cs="Times New Roman"/>
          <w:sz w:val="24"/>
          <w:szCs w:val="24"/>
        </w:rPr>
      </w:pP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rPr>
        <w:t>By collecting more and better training data and adopting better algorithm, we aim to improve model</w:t>
      </w:r>
      <w:r>
        <w:rPr>
          <w:rFonts w:ascii="Times New Roman" w:hAnsi="Times New Roman" w:eastAsia="宋体" w:cs="Times New Roman"/>
          <w:sz w:val="24"/>
          <w:szCs w:val="24"/>
          <w:lang w:val="en-US"/>
        </w:rPr>
        <w:t>’</w:t>
      </w:r>
      <w:r>
        <w:rPr>
          <w:rFonts w:hint="eastAsia" w:ascii="Times New Roman" w:hAnsi="Times New Roman" w:eastAsia="宋体" w:cs="Times New Roman"/>
          <w:sz w:val="24"/>
          <w:szCs w:val="24"/>
          <w:lang w:val="en-US"/>
        </w:rPr>
        <w:t>s performance and provide better insight into understanding nurses</w:t>
      </w:r>
      <w:r>
        <w:rPr>
          <w:rFonts w:ascii="Times New Roman" w:hAnsi="Times New Roman" w:eastAsia="宋体" w:cs="Times New Roman"/>
          <w:sz w:val="24"/>
          <w:szCs w:val="24"/>
          <w:lang w:val="en-US"/>
        </w:rPr>
        <w:t>’</w:t>
      </w:r>
      <w:r>
        <w:rPr>
          <w:rFonts w:hint="eastAsia" w:ascii="Times New Roman" w:hAnsi="Times New Roman" w:eastAsia="宋体" w:cs="Times New Roman"/>
          <w:sz w:val="24"/>
          <w:szCs w:val="24"/>
          <w:lang w:val="en-US"/>
        </w:rPr>
        <w:t xml:space="preserve"> internal transfer tendencies. Ultimately, w</w:t>
      </w:r>
      <w:r>
        <w:rPr>
          <w:rFonts w:ascii="Times New Roman" w:hAnsi="Times New Roman" w:eastAsia="NimbusRomNo9L-Regu" w:cs="Times New Roman"/>
          <w:sz w:val="24"/>
          <w:szCs w:val="24"/>
        </w:rPr>
        <w:t>e aim to reduce the specialist nurse shortage through proactive</w:t>
      </w:r>
      <w:r>
        <w:rPr>
          <w:rFonts w:hint="eastAsia" w:ascii="Times New Roman" w:hAnsi="Times New Roman" w:eastAsia="宋体" w:cs="Times New Roman"/>
          <w:sz w:val="24"/>
          <w:szCs w:val="24"/>
        </w:rPr>
        <w:t xml:space="preserve"> </w:t>
      </w:r>
      <w:r>
        <w:rPr>
          <w:rFonts w:ascii="Times New Roman" w:hAnsi="Times New Roman" w:eastAsia="NimbusRomNo9L-Regu" w:cs="Times New Roman"/>
          <w:sz w:val="24"/>
          <w:szCs w:val="24"/>
        </w:rPr>
        <w:t>workforce management strategies.</w:t>
      </w:r>
    </w:p>
    <w:p w14:paraId="41E41696">
      <w:pPr>
        <w:spacing w:line="480" w:lineRule="auto"/>
        <w:jc w:val="both"/>
        <w:rPr>
          <w:rFonts w:ascii="Times New Roman" w:hAnsi="Times New Roman" w:eastAsia="NimbusRomNo9L-Regu" w:cs="Times New Roman"/>
          <w:sz w:val="24"/>
          <w:szCs w:val="24"/>
        </w:rPr>
      </w:pPr>
    </w:p>
    <w:p w14:paraId="059D26A8">
      <w:pPr>
        <w:spacing w:line="480" w:lineRule="auto"/>
        <w:jc w:val="both"/>
        <w:rPr>
          <w:rFonts w:ascii="Times New Roman" w:hAnsi="Times New Roman" w:eastAsia="NimbusRomNo9L-Regu" w:cs="Times New Roman"/>
          <w:b/>
          <w:bCs/>
          <w:sz w:val="24"/>
          <w:szCs w:val="24"/>
        </w:rPr>
      </w:pPr>
      <w:r>
        <w:rPr>
          <w:rFonts w:ascii="Times New Roman" w:hAnsi="Times New Roman" w:eastAsia="NimbusRomNo9L-Regu" w:cs="Times New Roman"/>
          <w:b/>
          <w:bCs/>
          <w:sz w:val="24"/>
          <w:szCs w:val="24"/>
        </w:rPr>
        <w:t>VII. CONCLUSIONS</w:t>
      </w:r>
    </w:p>
    <w:p w14:paraId="60F86953">
      <w:pPr>
        <w:spacing w:line="480" w:lineRule="auto"/>
        <w:jc w:val="both"/>
        <w:rPr>
          <w:rFonts w:ascii="Times New Roman" w:hAnsi="Times New Roman" w:eastAsia="NimbusRomNo9L-Regu" w:cs="Times New Roman"/>
          <w:sz w:val="24"/>
          <w:szCs w:val="24"/>
        </w:rPr>
      </w:pPr>
      <w:r>
        <w:rPr>
          <w:rFonts w:hint="eastAsia" w:ascii="Times New Roman" w:hAnsi="Times New Roman" w:eastAsia="NimbusRomNo9L-Regu" w:cs="Times New Roman"/>
          <w:sz w:val="24"/>
          <w:szCs w:val="24"/>
        </w:rPr>
        <w:t xml:space="preserve">This study presented a machine learning algorithm designed to predict the likelihood of specialty nurses changing positions based on features such as personal information, professional background, working conditions, education, professional development, psychological state, and job satisfaction. </w:t>
      </w:r>
      <w:r>
        <w:rPr>
          <w:rFonts w:ascii="Times New Roman" w:hAnsi="Times New Roman" w:eastAsia="NimbusRomNo9L-Regu" w:cs="Times New Roman"/>
          <w:sz w:val="24"/>
          <w:szCs w:val="24"/>
        </w:rPr>
        <w:t>The feature importance analysis identified key risk factors associated with turnover intentions, such as night-shift frequency and specialist training.</w:t>
      </w:r>
      <w:r>
        <w:rPr>
          <w:rFonts w:hint="eastAsia" w:ascii="Times New Roman" w:hAnsi="Times New Roman" w:eastAsia="NimbusRomNo9L-Regu" w:cs="Times New Roman"/>
          <w:sz w:val="24"/>
          <w:szCs w:val="24"/>
        </w:rPr>
        <w:t xml:space="preserve"> </w:t>
      </w:r>
      <w:r>
        <w:rPr>
          <w:rFonts w:ascii="Times New Roman" w:hAnsi="Times New Roman" w:eastAsia="NimbusRomNo9L-Regu" w:cs="Times New Roman"/>
          <w:sz w:val="24"/>
          <w:szCs w:val="24"/>
        </w:rPr>
        <w:t>Based on</w:t>
      </w:r>
      <w:r>
        <w:rPr>
          <w:rFonts w:hint="eastAsia" w:ascii="Times New Roman" w:hAnsi="Times New Roman" w:eastAsia="NimbusRomNo9L-Regu" w:cs="Times New Roman"/>
          <w:sz w:val="24"/>
          <w:szCs w:val="24"/>
        </w:rPr>
        <w:t xml:space="preserve"> these </w:t>
      </w:r>
      <w:r>
        <w:rPr>
          <w:rFonts w:ascii="Times New Roman" w:hAnsi="Times New Roman" w:eastAsia="NimbusRomNo9L-Regu" w:cs="Times New Roman"/>
          <w:sz w:val="24"/>
          <w:szCs w:val="24"/>
        </w:rPr>
        <w:t>insights, we recommend hospital administrators to implement flexible shift scheduling to reduce night-shift frequency. Prioritize continuous specialist training. Other interventions—sleep quality programs, clearer role definitions, and enhanced supervisory support—may further reduce turnover intentions</w:t>
      </w:r>
      <w:r>
        <w:rPr>
          <w:rFonts w:hint="eastAsia" w:ascii="Times New Roman" w:hAnsi="Times New Roman" w:eastAsia="NimbusRomNo9L-Regu" w:cs="Times New Roman"/>
          <w:sz w:val="24"/>
          <w:szCs w:val="24"/>
        </w:rPr>
        <w:t>. This study contributes to data-driven decision-making, efficiency of specialty nurse human resource management, and optimization of the work environment.</w:t>
      </w:r>
    </w:p>
    <w:p w14:paraId="506AD846">
      <w:pPr>
        <w:spacing w:line="240" w:lineRule="exact"/>
        <w:jc w:val="both"/>
        <w:rPr>
          <w:rFonts w:ascii="Arial Unicode MS" w:hAnsi="Arial Unicode MS" w:eastAsia="Arial Unicode MS" w:cs="Arial Unicode MS"/>
          <w:sz w:val="18"/>
          <w:szCs w:val="18"/>
          <w:lang w:val="en-US"/>
        </w:rPr>
      </w:pPr>
      <w:r>
        <w:rPr>
          <w:rFonts w:hint="eastAsia" w:ascii="Arial Unicode MS" w:hAnsi="Arial Unicode MS" w:eastAsia="Arial Unicode MS" w:cs="Arial Unicode MS"/>
          <w:b/>
          <w:bCs/>
          <w:sz w:val="18"/>
          <w:szCs w:val="18"/>
        </w:rPr>
        <w:t>Supplement material</w:t>
      </w:r>
      <w:r>
        <w:rPr>
          <w:rFonts w:hint="eastAsia" w:ascii="Arial Unicode MS" w:hAnsi="Arial Unicode MS" w:eastAsia="Arial Unicode MS" w:cs="Arial Unicode MS"/>
          <w:sz w:val="18"/>
          <w:szCs w:val="18"/>
        </w:rPr>
        <w:t xml:space="preserve"> </w:t>
      </w:r>
      <w:r>
        <w:rPr>
          <w:rFonts w:hint="eastAsia" w:ascii="Arial Unicode MS" w:hAnsi="Arial Unicode MS" w:eastAsia="Arial Unicode MS" w:cs="Arial Unicode MS"/>
          <w:sz w:val="18"/>
          <w:szCs w:val="18"/>
          <w:lang w:val="en-US"/>
        </w:rPr>
        <w:t xml:space="preserve"> </w:t>
      </w:r>
    </w:p>
    <w:p w14:paraId="4F76ECE2">
      <w:pPr>
        <w:spacing w:line="240" w:lineRule="exact"/>
        <w:jc w:val="both"/>
        <w:rPr>
          <w:rFonts w:ascii="Arial Unicode MS" w:hAnsi="Arial Unicode MS" w:eastAsia="Arial Unicode MS" w:cs="Arial Unicode MS"/>
          <w:sz w:val="18"/>
          <w:szCs w:val="18"/>
        </w:rPr>
      </w:pPr>
      <w:r>
        <w:rPr>
          <w:rFonts w:hint="eastAsia" w:ascii="Arial Unicode MS" w:hAnsi="Arial Unicode MS" w:eastAsia="Arial Unicode MS" w:cs="Arial Unicode MS"/>
          <w:sz w:val="18"/>
          <w:szCs w:val="18"/>
        </w:rPr>
        <w:t>This content has been supplied by the authors.</w:t>
      </w:r>
    </w:p>
    <w:p w14:paraId="3E5F3040">
      <w:pPr>
        <w:spacing w:line="240" w:lineRule="exact"/>
        <w:jc w:val="both"/>
        <w:rPr>
          <w:rFonts w:ascii="Arial Unicode MS" w:hAnsi="Arial Unicode MS" w:eastAsia="Arial Unicode MS" w:cs="Arial Unicode MS"/>
          <w:sz w:val="18"/>
          <w:szCs w:val="18"/>
          <w:lang w:val="en-US"/>
        </w:rPr>
      </w:pPr>
      <w:r>
        <w:rPr>
          <w:rFonts w:hint="eastAsia" w:ascii="Arial Unicode MS" w:hAnsi="Arial Unicode MS" w:eastAsia="Arial Unicode MS" w:cs="Arial Unicode MS"/>
          <w:sz w:val="18"/>
          <w:szCs w:val="18"/>
          <w:lang w:val="en-US"/>
        </w:rPr>
        <w:t>Appendix A</w:t>
      </w:r>
    </w:p>
    <w:p w14:paraId="5DE0C13D">
      <w:pPr>
        <w:spacing w:line="240" w:lineRule="exact"/>
        <w:jc w:val="both"/>
        <w:rPr>
          <w:rFonts w:ascii="Arial Unicode MS" w:hAnsi="Arial Unicode MS" w:eastAsia="Arial Unicode MS" w:cs="Arial Unicode MS"/>
          <w:sz w:val="18"/>
          <w:szCs w:val="18"/>
          <w:lang w:val="en-US"/>
        </w:rPr>
      </w:pPr>
      <w:r>
        <w:rPr>
          <w:rFonts w:hint="eastAsia" w:ascii="Arial Unicode MS" w:hAnsi="Arial Unicode MS" w:eastAsia="Arial Unicode MS" w:cs="Arial Unicode MS"/>
          <w:sz w:val="18"/>
          <w:szCs w:val="18"/>
          <w:lang w:val="en-US"/>
        </w:rPr>
        <w:t>Appendix B</w:t>
      </w:r>
    </w:p>
    <w:p w14:paraId="20265F1A">
      <w:pPr>
        <w:spacing w:line="240" w:lineRule="exact"/>
        <w:jc w:val="both"/>
        <w:rPr>
          <w:rFonts w:ascii="Arial Unicode MS" w:hAnsi="Arial Unicode MS" w:eastAsia="Arial Unicode MS" w:cs="Arial Unicode MS"/>
          <w:sz w:val="18"/>
          <w:szCs w:val="18"/>
          <w:lang w:val="en-US"/>
        </w:rPr>
      </w:pPr>
      <w:r>
        <w:rPr>
          <w:rFonts w:hint="eastAsia" w:ascii="Arial Unicode MS" w:hAnsi="Arial Unicode MS" w:eastAsia="Arial Unicode MS" w:cs="Arial Unicode MS"/>
          <w:sz w:val="18"/>
          <w:szCs w:val="18"/>
          <w:lang w:val="en-US"/>
        </w:rPr>
        <w:t>Appendix C</w:t>
      </w:r>
    </w:p>
    <w:p w14:paraId="1BD34175">
      <w:pPr>
        <w:spacing w:line="240" w:lineRule="exact"/>
        <w:jc w:val="both"/>
        <w:rPr>
          <w:rFonts w:ascii="Arial Unicode MS" w:hAnsi="Arial Unicode MS" w:eastAsia="Arial Unicode MS" w:cs="Arial Unicode MS"/>
          <w:sz w:val="18"/>
          <w:szCs w:val="18"/>
          <w:lang w:val="en-US"/>
        </w:rPr>
      </w:pPr>
      <w:r>
        <w:rPr>
          <w:rFonts w:hint="eastAsia" w:ascii="Arial Unicode MS" w:hAnsi="Arial Unicode MS" w:eastAsia="Arial Unicode MS" w:cs="Arial Unicode MS"/>
          <w:sz w:val="18"/>
          <w:szCs w:val="18"/>
          <w:lang w:val="en-US"/>
        </w:rPr>
        <w:t>Appendix D</w:t>
      </w:r>
    </w:p>
    <w:p w14:paraId="5EAD9C4C">
      <w:pPr>
        <w:spacing w:line="240" w:lineRule="exact"/>
        <w:jc w:val="both"/>
        <w:rPr>
          <w:rFonts w:ascii="Arial Unicode MS" w:hAnsi="Arial Unicode MS" w:eastAsia="Arial Unicode MS" w:cs="Arial Unicode MS"/>
          <w:sz w:val="18"/>
          <w:szCs w:val="18"/>
          <w:lang w:val="en-US"/>
        </w:rPr>
      </w:pPr>
    </w:p>
    <w:p w14:paraId="4287B601">
      <w:pPr>
        <w:spacing w:line="240" w:lineRule="exact"/>
        <w:jc w:val="both"/>
        <w:rPr>
          <w:rFonts w:ascii="Arial Unicode MS" w:hAnsi="Arial Unicode MS" w:eastAsia="Arial Unicode MS" w:cs="Arial Unicode MS"/>
          <w:b/>
          <w:bCs/>
          <w:sz w:val="18"/>
          <w:szCs w:val="18"/>
        </w:rPr>
      </w:pPr>
      <w:r>
        <w:rPr>
          <w:rFonts w:hint="eastAsia" w:ascii="Arial Unicode MS" w:hAnsi="Arial Unicode MS" w:eastAsia="Arial Unicode MS" w:cs="Arial Unicode MS"/>
          <w:b/>
          <w:bCs/>
          <w:sz w:val="18"/>
          <w:szCs w:val="18"/>
        </w:rPr>
        <w:t xml:space="preserve">Acknowledgements </w:t>
      </w:r>
    </w:p>
    <w:p w14:paraId="3B86805B">
      <w:pPr>
        <w:spacing w:line="240" w:lineRule="exact"/>
        <w:jc w:val="both"/>
        <w:rPr>
          <w:rFonts w:ascii="Arial Unicode MS" w:hAnsi="Arial Unicode MS" w:eastAsia="Arial Unicode MS" w:cs="Arial Unicode MS"/>
          <w:sz w:val="18"/>
          <w:szCs w:val="18"/>
        </w:rPr>
      </w:pPr>
      <w:r>
        <w:rPr>
          <w:rFonts w:ascii="Arial Unicode MS" w:hAnsi="Arial Unicode MS" w:eastAsia="Arial Unicode MS" w:cs="Arial Unicode MS"/>
          <w:sz w:val="18"/>
          <w:szCs w:val="18"/>
        </w:rPr>
        <w:t>We would like to express our sincere gratitude to the Xuhui District Health Commission of Shanghai for their assistance in data collection for this project.</w:t>
      </w:r>
    </w:p>
    <w:p w14:paraId="19FC2F69">
      <w:pPr>
        <w:spacing w:line="240" w:lineRule="exact"/>
        <w:jc w:val="both"/>
        <w:rPr>
          <w:rFonts w:ascii="Arial Unicode MS" w:hAnsi="Arial Unicode MS" w:eastAsia="Arial Unicode MS" w:cs="Arial Unicode MS"/>
          <w:b/>
          <w:bCs/>
          <w:sz w:val="18"/>
          <w:szCs w:val="18"/>
        </w:rPr>
      </w:pPr>
    </w:p>
    <w:p w14:paraId="70457E56">
      <w:pPr>
        <w:spacing w:line="240" w:lineRule="exact"/>
        <w:jc w:val="both"/>
        <w:rPr>
          <w:rFonts w:ascii="Arial Unicode MS" w:hAnsi="Arial Unicode MS" w:eastAsia="Arial Unicode MS" w:cs="Arial Unicode MS"/>
          <w:b/>
          <w:bCs/>
          <w:sz w:val="18"/>
          <w:szCs w:val="18"/>
        </w:rPr>
      </w:pPr>
      <w:r>
        <w:rPr>
          <w:rFonts w:hint="eastAsia" w:ascii="Arial Unicode MS" w:hAnsi="Arial Unicode MS" w:eastAsia="Arial Unicode MS" w:cs="Arial Unicode MS"/>
          <w:b/>
          <w:bCs/>
          <w:sz w:val="18"/>
          <w:szCs w:val="18"/>
          <w:lang w:val="en-US"/>
        </w:rPr>
        <w:t>Authors</w:t>
      </w:r>
      <w:r>
        <w:rPr>
          <w:rFonts w:ascii="Arial Unicode MS" w:hAnsi="Arial Unicode MS" w:eastAsia="Arial Unicode MS" w:cs="Arial Unicode MS"/>
          <w:b/>
          <w:bCs/>
          <w:sz w:val="18"/>
          <w:szCs w:val="18"/>
          <w:lang w:val="en-US"/>
        </w:rPr>
        <w:t>’</w:t>
      </w:r>
      <w:r>
        <w:rPr>
          <w:rFonts w:hint="eastAsia" w:ascii="Arial Unicode MS" w:hAnsi="Arial Unicode MS" w:eastAsia="Arial Unicode MS" w:cs="Arial Unicode MS"/>
          <w:b/>
          <w:bCs/>
          <w:sz w:val="18"/>
          <w:szCs w:val="18"/>
          <w:lang w:val="en-US"/>
        </w:rPr>
        <w:t xml:space="preserve"> c</w:t>
      </w:r>
      <w:r>
        <w:rPr>
          <w:rFonts w:hint="eastAsia" w:ascii="Arial Unicode MS" w:hAnsi="Arial Unicode MS" w:eastAsia="Arial Unicode MS" w:cs="Arial Unicode MS"/>
          <w:b/>
          <w:bCs/>
          <w:sz w:val="18"/>
          <w:szCs w:val="18"/>
        </w:rPr>
        <w:t xml:space="preserve">ontributors </w:t>
      </w:r>
    </w:p>
    <w:p w14:paraId="6D3F44AD">
      <w:pPr>
        <w:spacing w:line="240" w:lineRule="exact"/>
        <w:jc w:val="both"/>
        <w:rPr>
          <w:rFonts w:ascii="Arial Unicode MS" w:hAnsi="Arial Unicode MS" w:eastAsia="Arial Unicode MS" w:cs="Arial Unicode MS"/>
          <w:b/>
          <w:bCs/>
          <w:sz w:val="18"/>
          <w:szCs w:val="18"/>
        </w:rPr>
      </w:pPr>
      <w:r>
        <w:rPr>
          <w:rFonts w:ascii="Arial Unicode MS" w:hAnsi="Arial Unicode MS" w:eastAsia="Arial Unicode MS" w:cs="Arial Unicode MS"/>
          <w:sz w:val="18"/>
          <w:szCs w:val="18"/>
        </w:rPr>
        <w:t xml:space="preserve">WG </w:t>
      </w:r>
      <w:r>
        <w:rPr>
          <w:rFonts w:hint="eastAsia" w:ascii="Arial Unicode MS" w:hAnsi="Arial Unicode MS" w:eastAsia="Arial Unicode MS" w:cs="Arial Unicode MS"/>
          <w:sz w:val="18"/>
          <w:szCs w:val="18"/>
          <w:lang w:val="en-US"/>
        </w:rPr>
        <w:t xml:space="preserve">and LZ </w:t>
      </w:r>
      <w:r>
        <w:rPr>
          <w:rFonts w:ascii="Arial Unicode MS" w:hAnsi="Arial Unicode MS" w:eastAsia="Arial Unicode MS" w:cs="Arial Unicode MS"/>
          <w:sz w:val="18"/>
          <w:szCs w:val="18"/>
        </w:rPr>
        <w:t>was the primary author of the manuscript and conducted the baseline data analysis as well as the construction, prediction, and evaluation of the machine learning model. WJ and WH contributed to writing parts of the background and discussion sections. MW was involved in the baseline data analysis. LL provided the overall framework and conceptual guidance for the study.</w:t>
      </w:r>
    </w:p>
    <w:p w14:paraId="4CDA7F0D">
      <w:pPr>
        <w:spacing w:line="240" w:lineRule="exact"/>
        <w:jc w:val="both"/>
        <w:rPr>
          <w:rFonts w:ascii="Arial Unicode MS" w:hAnsi="Arial Unicode MS" w:eastAsia="Arial Unicode MS" w:cs="Arial Unicode MS"/>
          <w:b/>
          <w:bCs/>
          <w:sz w:val="18"/>
          <w:szCs w:val="18"/>
        </w:rPr>
      </w:pPr>
    </w:p>
    <w:p w14:paraId="4CBDEFD7">
      <w:pPr>
        <w:spacing w:line="240" w:lineRule="exact"/>
        <w:jc w:val="both"/>
        <w:rPr>
          <w:rFonts w:ascii="Arial Unicode MS" w:hAnsi="Arial Unicode MS" w:eastAsia="Arial Unicode MS" w:cs="Arial Unicode MS"/>
          <w:b/>
          <w:bCs/>
          <w:sz w:val="18"/>
          <w:szCs w:val="18"/>
        </w:rPr>
      </w:pPr>
      <w:r>
        <w:rPr>
          <w:rFonts w:hint="eastAsia" w:ascii="Arial Unicode MS" w:hAnsi="Arial Unicode MS" w:eastAsia="Arial Unicode MS" w:cs="Arial Unicode MS"/>
          <w:b/>
          <w:bCs/>
          <w:sz w:val="18"/>
          <w:szCs w:val="18"/>
        </w:rPr>
        <w:t xml:space="preserve">Funding </w:t>
      </w:r>
    </w:p>
    <w:p w14:paraId="1ED4A2F3">
      <w:pPr>
        <w:spacing w:line="240" w:lineRule="exact"/>
        <w:jc w:val="both"/>
        <w:rPr>
          <w:rFonts w:ascii="Arial Unicode MS" w:hAnsi="Arial Unicode MS" w:eastAsia="Arial Unicode MS" w:cs="Arial Unicode MS"/>
          <w:b/>
          <w:bCs/>
          <w:sz w:val="18"/>
          <w:szCs w:val="18"/>
          <w:lang w:val="en-US"/>
        </w:rPr>
      </w:pPr>
      <w:r>
        <w:rPr>
          <w:rFonts w:hint="eastAsia" w:ascii="Arial Unicode MS" w:hAnsi="Arial Unicode MS" w:eastAsia="Arial Unicode MS" w:cs="Arial Unicode MS"/>
          <w:sz w:val="18"/>
          <w:szCs w:val="18"/>
        </w:rPr>
        <w:t xml:space="preserve">This research </w:t>
      </w:r>
      <w:r>
        <w:rPr>
          <w:rFonts w:hint="eastAsia" w:ascii="Arial Unicode MS" w:hAnsi="Arial Unicode MS" w:eastAsia="Arial Unicode MS" w:cs="Arial Unicode MS"/>
          <w:sz w:val="18"/>
          <w:szCs w:val="18"/>
          <w:lang w:val="en-US"/>
        </w:rPr>
        <w:t>is funded by the “Research on Reconstructing the Family Doctor Service Model in the Context of Regional Medical Care” project, which is a major research project in philosophy and social sciences launched by the Ministry of Education (Grant No. 20JZD027).</w:t>
      </w:r>
    </w:p>
    <w:p w14:paraId="72BFE6EC">
      <w:pPr>
        <w:spacing w:line="240" w:lineRule="exact"/>
        <w:jc w:val="both"/>
        <w:rPr>
          <w:rFonts w:ascii="Arial Unicode MS" w:hAnsi="Arial Unicode MS" w:eastAsia="Arial Unicode MS" w:cs="Arial Unicode MS"/>
          <w:b/>
          <w:bCs/>
          <w:sz w:val="18"/>
          <w:szCs w:val="18"/>
        </w:rPr>
      </w:pPr>
    </w:p>
    <w:p w14:paraId="3A212B72">
      <w:pPr>
        <w:spacing w:line="240" w:lineRule="exact"/>
        <w:jc w:val="both"/>
        <w:rPr>
          <w:rFonts w:ascii="Arial Unicode MS" w:hAnsi="Arial Unicode MS" w:eastAsia="Arial Unicode MS" w:cs="Arial Unicode MS"/>
          <w:b/>
          <w:bCs/>
          <w:sz w:val="18"/>
          <w:szCs w:val="18"/>
        </w:rPr>
      </w:pPr>
      <w:r>
        <w:rPr>
          <w:rFonts w:hint="eastAsia" w:ascii="Arial Unicode MS" w:hAnsi="Arial Unicode MS" w:eastAsia="Arial Unicode MS" w:cs="Arial Unicode MS"/>
          <w:b/>
          <w:bCs/>
          <w:sz w:val="18"/>
          <w:szCs w:val="18"/>
        </w:rPr>
        <w:t xml:space="preserve">Data </w:t>
      </w:r>
      <w:r>
        <w:rPr>
          <w:rFonts w:ascii="Arial Unicode MS" w:hAnsi="Arial Unicode MS" w:eastAsia="Arial Unicode MS" w:cs="Arial Unicode MS"/>
          <w:b/>
          <w:bCs/>
          <w:sz w:val="18"/>
          <w:szCs w:val="18"/>
        </w:rPr>
        <w:t>availability</w:t>
      </w:r>
      <w:r>
        <w:rPr>
          <w:rFonts w:hint="eastAsia" w:ascii="Arial Unicode MS" w:hAnsi="Arial Unicode MS" w:eastAsia="Arial Unicode MS" w:cs="Arial Unicode MS"/>
          <w:b/>
          <w:bCs/>
          <w:sz w:val="18"/>
          <w:szCs w:val="18"/>
        </w:rPr>
        <w:t xml:space="preserve"> </w:t>
      </w:r>
    </w:p>
    <w:p w14:paraId="0FB7CF36">
      <w:pPr>
        <w:spacing w:line="240" w:lineRule="exact"/>
        <w:jc w:val="both"/>
        <w:rPr>
          <w:rFonts w:ascii="Arial Unicode MS" w:hAnsi="Arial Unicode MS" w:eastAsia="Arial Unicode MS" w:cs="Arial Unicode MS"/>
          <w:sz w:val="18"/>
          <w:szCs w:val="18"/>
        </w:rPr>
      </w:pPr>
      <w:r>
        <w:rPr>
          <w:rFonts w:hint="eastAsia" w:ascii="Arial Unicode MS" w:hAnsi="Arial Unicode MS" w:eastAsia="Arial Unicode MS" w:cs="Arial Unicode MS"/>
          <w:sz w:val="18"/>
          <w:szCs w:val="18"/>
        </w:rPr>
        <w:t>The github repo https://github.com/LuoZheng2002/nurse_transfer contains the raw collected data and the complete python code for model development and SHAP analysis.</w:t>
      </w:r>
    </w:p>
    <w:p w14:paraId="3A4A97F9">
      <w:pPr>
        <w:spacing w:line="240" w:lineRule="exact"/>
        <w:jc w:val="both"/>
        <w:rPr>
          <w:rFonts w:ascii="Arial Unicode MS" w:hAnsi="Arial Unicode MS" w:eastAsia="Arial Unicode MS" w:cs="Arial Unicode MS"/>
          <w:b/>
          <w:bCs/>
          <w:sz w:val="18"/>
          <w:szCs w:val="18"/>
        </w:rPr>
      </w:pPr>
    </w:p>
    <w:p w14:paraId="7454A896">
      <w:pPr>
        <w:spacing w:line="240" w:lineRule="exact"/>
        <w:jc w:val="both"/>
        <w:rPr>
          <w:rFonts w:ascii="Arial Unicode MS" w:hAnsi="Arial Unicode MS" w:eastAsia="Arial Unicode MS" w:cs="Arial Unicode MS"/>
          <w:b/>
          <w:bCs/>
          <w:sz w:val="18"/>
          <w:szCs w:val="18"/>
        </w:rPr>
      </w:pPr>
      <w:r>
        <w:rPr>
          <w:rFonts w:hint="eastAsia" w:ascii="Arial Unicode MS" w:hAnsi="Arial Unicode MS" w:eastAsia="Arial Unicode MS" w:cs="Arial Unicode MS"/>
          <w:b/>
          <w:bCs/>
          <w:sz w:val="18"/>
          <w:szCs w:val="18"/>
          <w:lang w:val="en-US"/>
        </w:rPr>
        <w:t xml:space="preserve">Declarations </w:t>
      </w:r>
    </w:p>
    <w:p w14:paraId="25E85384">
      <w:pPr>
        <w:spacing w:line="240" w:lineRule="exact"/>
        <w:jc w:val="both"/>
        <w:rPr>
          <w:rFonts w:ascii="Arial Unicode MS" w:hAnsi="Arial Unicode MS" w:eastAsia="Arial Unicode MS" w:cs="Arial Unicode MS"/>
          <w:b/>
          <w:bCs/>
          <w:sz w:val="18"/>
          <w:szCs w:val="18"/>
          <w:lang w:val="en-US"/>
        </w:rPr>
      </w:pPr>
      <w:r>
        <w:rPr>
          <w:rFonts w:hint="eastAsia" w:ascii="Arial Unicode MS" w:hAnsi="Arial Unicode MS" w:eastAsia="Arial Unicode MS" w:cs="Arial Unicode MS"/>
          <w:b/>
          <w:bCs/>
          <w:sz w:val="18"/>
          <w:szCs w:val="18"/>
        </w:rPr>
        <w:t xml:space="preserve">Ethics approval and consent to participate </w:t>
      </w:r>
      <w:r>
        <w:rPr>
          <w:rFonts w:hint="eastAsia" w:ascii="Arial Unicode MS" w:hAnsi="Arial Unicode MS" w:eastAsia="Arial Unicode MS" w:cs="Arial Unicode MS"/>
          <w:b/>
          <w:bCs/>
          <w:sz w:val="18"/>
          <w:szCs w:val="18"/>
          <w:lang w:val="en-US"/>
        </w:rPr>
        <w:t xml:space="preserve"> </w:t>
      </w:r>
      <w:r>
        <w:rPr>
          <w:rFonts w:hint="eastAsia" w:ascii="Arial Unicode MS" w:hAnsi="Arial Unicode MS" w:eastAsia="Arial Unicode MS" w:cs="Arial Unicode MS"/>
          <w:sz w:val="18"/>
          <w:szCs w:val="18"/>
        </w:rPr>
        <w:t>The Medical Research Ethics Committee of the School of Public Health at Fudan University approved Professor Luo Li's ethics application for the study titled "Investigation on the Development of Nursing Talent in Xuhui District" on September 19, 2024 (Approval No. IRB#2024-09-1161). This study was conducted in accordance with the ethical principles of the Declaration of Helsinki. Informed consent was obtained from all individual participants included in the study.</w:t>
      </w:r>
    </w:p>
    <w:p w14:paraId="21369150">
      <w:pPr>
        <w:spacing w:line="240" w:lineRule="exact"/>
        <w:jc w:val="both"/>
        <w:rPr>
          <w:rFonts w:ascii="Arial Unicode MS" w:hAnsi="Arial Unicode MS" w:eastAsia="Arial Unicode MS" w:cs="Arial Unicode MS"/>
          <w:b/>
          <w:bCs/>
          <w:sz w:val="18"/>
          <w:szCs w:val="18"/>
        </w:rPr>
      </w:pPr>
    </w:p>
    <w:p w14:paraId="31F46F39">
      <w:pPr>
        <w:spacing w:line="240" w:lineRule="exact"/>
        <w:jc w:val="both"/>
        <w:rPr>
          <w:rFonts w:ascii="Arial Unicode MS" w:hAnsi="Arial Unicode MS" w:eastAsia="Arial Unicode MS" w:cs="Arial Unicode MS"/>
          <w:b/>
          <w:bCs/>
          <w:sz w:val="18"/>
          <w:szCs w:val="18"/>
          <w:lang w:val="en-US"/>
        </w:rPr>
      </w:pPr>
      <w:r>
        <w:rPr>
          <w:rFonts w:hint="eastAsia" w:ascii="Arial Unicode MS" w:hAnsi="Arial Unicode MS" w:eastAsia="Arial Unicode MS" w:cs="Arial Unicode MS"/>
          <w:b/>
          <w:bCs/>
          <w:sz w:val="18"/>
          <w:szCs w:val="18"/>
          <w:lang w:val="en-US"/>
        </w:rPr>
        <w:t>Consent for publication</w:t>
      </w:r>
    </w:p>
    <w:p w14:paraId="571488EF">
      <w:pPr>
        <w:spacing w:line="240" w:lineRule="exact"/>
        <w:jc w:val="both"/>
        <w:rPr>
          <w:rFonts w:ascii="Arial Unicode MS" w:hAnsi="Arial Unicode MS" w:eastAsia="Arial Unicode MS" w:cs="Arial Unicode MS"/>
          <w:sz w:val="18"/>
          <w:szCs w:val="18"/>
          <w:lang w:val="en-US"/>
        </w:rPr>
      </w:pPr>
      <w:r>
        <w:rPr>
          <w:rFonts w:hint="eastAsia" w:ascii="Arial Unicode MS" w:hAnsi="Arial Unicode MS" w:eastAsia="Arial Unicode MS" w:cs="Arial Unicode MS"/>
          <w:sz w:val="18"/>
          <w:szCs w:val="18"/>
          <w:lang w:val="en-US"/>
        </w:rPr>
        <w:t>Not applicable</w:t>
      </w:r>
    </w:p>
    <w:p w14:paraId="1E55BA4B">
      <w:pPr>
        <w:spacing w:line="240" w:lineRule="exact"/>
        <w:jc w:val="both"/>
        <w:rPr>
          <w:rFonts w:ascii="Arial Unicode MS" w:hAnsi="Arial Unicode MS" w:eastAsia="Arial Unicode MS" w:cs="Arial Unicode MS"/>
          <w:b/>
          <w:bCs/>
          <w:sz w:val="18"/>
          <w:szCs w:val="18"/>
        </w:rPr>
      </w:pPr>
    </w:p>
    <w:p w14:paraId="3607C56F">
      <w:pPr>
        <w:spacing w:line="240" w:lineRule="exact"/>
        <w:jc w:val="both"/>
        <w:rPr>
          <w:rFonts w:ascii="Arial Unicode MS" w:hAnsi="Arial Unicode MS" w:eastAsia="Arial Unicode MS" w:cs="Arial Unicode MS"/>
          <w:b/>
          <w:bCs/>
          <w:sz w:val="18"/>
          <w:szCs w:val="18"/>
        </w:rPr>
      </w:pPr>
      <w:r>
        <w:rPr>
          <w:rFonts w:hint="eastAsia" w:ascii="Arial Unicode MS" w:hAnsi="Arial Unicode MS" w:eastAsia="Arial Unicode MS" w:cs="Arial Unicode MS"/>
          <w:b/>
          <w:bCs/>
          <w:sz w:val="18"/>
          <w:szCs w:val="18"/>
        </w:rPr>
        <w:t xml:space="preserve">Competing interests </w:t>
      </w:r>
    </w:p>
    <w:p w14:paraId="7E466AEA">
      <w:pPr>
        <w:spacing w:line="240" w:lineRule="exact"/>
        <w:jc w:val="both"/>
        <w:rPr>
          <w:rFonts w:ascii="Arial Unicode MS" w:hAnsi="Arial Unicode MS" w:eastAsia="Arial Unicode MS" w:cs="Arial Unicode MS"/>
          <w:sz w:val="18"/>
          <w:szCs w:val="18"/>
          <w:lang w:val="en-US"/>
        </w:rPr>
      </w:pPr>
      <w:r>
        <w:rPr>
          <w:rFonts w:hint="eastAsia" w:ascii="Arial Unicode MS" w:hAnsi="Arial Unicode MS" w:eastAsia="Arial Unicode MS" w:cs="Arial Unicode MS"/>
          <w:sz w:val="18"/>
          <w:szCs w:val="18"/>
          <w:lang w:val="en-US"/>
        </w:rPr>
        <w:t>The authors declare no competing interests.</w:t>
      </w:r>
    </w:p>
    <w:p w14:paraId="61EBCDB7">
      <w:pPr>
        <w:spacing w:line="240" w:lineRule="exact"/>
        <w:jc w:val="both"/>
        <w:rPr>
          <w:rFonts w:ascii="Arial Unicode MS" w:hAnsi="Arial Unicode MS" w:eastAsia="Arial Unicode MS" w:cs="Arial Unicode MS"/>
          <w:sz w:val="18"/>
          <w:szCs w:val="18"/>
          <w:lang w:val="en-US"/>
        </w:rPr>
      </w:pPr>
    </w:p>
    <w:p w14:paraId="4D3C9070">
      <w:pPr>
        <w:spacing w:line="240" w:lineRule="exact"/>
        <w:jc w:val="both"/>
        <w:rPr>
          <w:rFonts w:ascii="Arial Unicode MS" w:hAnsi="Arial Unicode MS" w:eastAsia="Arial Unicode MS" w:cs="Arial Unicode MS"/>
          <w:b/>
          <w:bCs/>
          <w:sz w:val="18"/>
          <w:szCs w:val="18"/>
          <w:lang w:val="en-US"/>
        </w:rPr>
      </w:pPr>
      <w:r>
        <w:rPr>
          <w:rFonts w:hint="eastAsia" w:ascii="Arial Unicode MS" w:hAnsi="Arial Unicode MS" w:eastAsia="Arial Unicode MS" w:cs="Arial Unicode MS"/>
          <w:b/>
          <w:bCs/>
          <w:sz w:val="18"/>
          <w:szCs w:val="18"/>
          <w:lang w:val="en-US"/>
        </w:rPr>
        <w:t xml:space="preserve">Clinical Trial Statement </w:t>
      </w:r>
    </w:p>
    <w:p w14:paraId="4D39F3E5">
      <w:pPr>
        <w:spacing w:line="240" w:lineRule="exact"/>
        <w:jc w:val="both"/>
        <w:rPr>
          <w:rFonts w:ascii="Arial Unicode MS" w:hAnsi="Arial Unicode MS" w:eastAsia="Arial Unicode MS" w:cs="Arial Unicode MS"/>
          <w:sz w:val="18"/>
          <w:szCs w:val="18"/>
        </w:rPr>
      </w:pPr>
      <w:r>
        <w:rPr>
          <w:rFonts w:hint="eastAsia" w:ascii="Arial Unicode MS" w:hAnsi="Arial Unicode MS" w:eastAsia="Arial Unicode MS" w:cs="Arial Unicode MS"/>
          <w:sz w:val="18"/>
          <w:szCs w:val="18"/>
          <w:lang w:val="en-US"/>
        </w:rPr>
        <w:t>N</w:t>
      </w:r>
      <w:r>
        <w:rPr>
          <w:rFonts w:hint="eastAsia" w:ascii="Arial Unicode MS" w:hAnsi="Arial Unicode MS" w:eastAsia="Arial Unicode MS" w:cs="Arial Unicode MS"/>
          <w:sz w:val="18"/>
          <w:szCs w:val="18"/>
        </w:rPr>
        <w:t>ot applicable.</w:t>
      </w:r>
    </w:p>
    <w:p w14:paraId="41056DAB">
      <w:pPr>
        <w:spacing w:line="240" w:lineRule="exact"/>
        <w:jc w:val="both"/>
        <w:rPr>
          <w:rFonts w:ascii="Arial Unicode MS" w:hAnsi="Arial Unicode MS" w:eastAsia="Arial Unicode MS" w:cs="Arial Unicode MS"/>
          <w:b/>
          <w:bCs/>
          <w:sz w:val="18"/>
          <w:szCs w:val="18"/>
        </w:rPr>
      </w:pPr>
    </w:p>
    <w:p w14:paraId="61826DB0">
      <w:pPr>
        <w:spacing w:line="240" w:lineRule="exact"/>
        <w:jc w:val="both"/>
        <w:rPr>
          <w:rFonts w:ascii="Arial Unicode MS" w:hAnsi="Arial Unicode MS" w:eastAsia="Arial Unicode MS" w:cs="Arial Unicode MS"/>
          <w:b/>
          <w:bCs/>
          <w:sz w:val="18"/>
          <w:szCs w:val="18"/>
        </w:rPr>
      </w:pPr>
      <w:r>
        <w:rPr>
          <w:rFonts w:hint="eastAsia" w:ascii="Arial Unicode MS" w:hAnsi="Arial Unicode MS" w:eastAsia="Arial Unicode MS" w:cs="Arial Unicode MS"/>
          <w:b/>
          <w:bCs/>
          <w:sz w:val="18"/>
          <w:szCs w:val="18"/>
        </w:rPr>
        <w:t xml:space="preserve">Patient and public involvement </w:t>
      </w:r>
    </w:p>
    <w:p w14:paraId="390553AA">
      <w:pPr>
        <w:spacing w:line="240" w:lineRule="exact"/>
        <w:jc w:val="both"/>
        <w:rPr>
          <w:rFonts w:ascii="Arial Unicode MS" w:hAnsi="Arial Unicode MS" w:eastAsia="Arial Unicode MS" w:cs="Arial Unicode MS"/>
          <w:sz w:val="18"/>
          <w:szCs w:val="18"/>
        </w:rPr>
      </w:pPr>
      <w:r>
        <w:rPr>
          <w:rFonts w:hint="eastAsia" w:ascii="Arial Unicode MS" w:hAnsi="Arial Unicode MS" w:eastAsia="Arial Unicode MS" w:cs="Arial Unicode MS"/>
          <w:sz w:val="18"/>
          <w:szCs w:val="18"/>
        </w:rPr>
        <w:t>Patients and/or the public were not involved in the design, or conduct, or reporting, or dissemination plans of this research.</w:t>
      </w:r>
    </w:p>
    <w:p w14:paraId="7DE56D92">
      <w:pPr>
        <w:spacing w:line="240" w:lineRule="exact"/>
        <w:jc w:val="both"/>
        <w:rPr>
          <w:rFonts w:ascii="Arial Unicode MS" w:hAnsi="Arial Unicode MS" w:eastAsia="Arial Unicode MS" w:cs="Arial Unicode MS"/>
          <w:b/>
          <w:bCs/>
          <w:sz w:val="18"/>
          <w:szCs w:val="18"/>
        </w:rPr>
      </w:pPr>
    </w:p>
    <w:p w14:paraId="188FAAD4">
      <w:pPr>
        <w:spacing w:line="240" w:lineRule="exact"/>
        <w:jc w:val="both"/>
        <w:rPr>
          <w:rFonts w:ascii="Arial Unicode MS" w:hAnsi="Arial Unicode MS" w:eastAsia="Arial Unicode MS" w:cs="Arial Unicode MS"/>
          <w:b/>
          <w:bCs/>
          <w:sz w:val="18"/>
          <w:szCs w:val="18"/>
        </w:rPr>
      </w:pPr>
      <w:r>
        <w:rPr>
          <w:rFonts w:hint="eastAsia" w:ascii="Arial Unicode MS" w:hAnsi="Arial Unicode MS" w:eastAsia="Arial Unicode MS" w:cs="Arial Unicode MS"/>
          <w:b/>
          <w:bCs/>
          <w:sz w:val="18"/>
          <w:szCs w:val="18"/>
        </w:rPr>
        <w:t xml:space="preserve">Provenance and peer view </w:t>
      </w:r>
    </w:p>
    <w:p w14:paraId="7CB51228">
      <w:pPr>
        <w:spacing w:line="240" w:lineRule="exact"/>
        <w:jc w:val="both"/>
        <w:rPr>
          <w:rFonts w:ascii="Arial Unicode MS" w:hAnsi="Arial Unicode MS" w:eastAsia="Arial Unicode MS" w:cs="Arial Unicode MS"/>
          <w:b/>
          <w:bCs/>
          <w:sz w:val="18"/>
          <w:szCs w:val="18"/>
        </w:rPr>
      </w:pPr>
      <w:r>
        <w:rPr>
          <w:rFonts w:hint="eastAsia" w:ascii="Arial Unicode MS" w:hAnsi="Arial Unicode MS" w:eastAsia="Arial Unicode MS" w:cs="Arial Unicode MS"/>
          <w:sz w:val="18"/>
          <w:szCs w:val="18"/>
        </w:rPr>
        <w:t>Not commissioned; externally peer reviewed.</w:t>
      </w:r>
    </w:p>
    <w:p w14:paraId="640D9EE9">
      <w:pPr>
        <w:spacing w:line="240" w:lineRule="exact"/>
        <w:jc w:val="both"/>
        <w:rPr>
          <w:rFonts w:ascii="Arial Unicode MS" w:hAnsi="Arial Unicode MS" w:eastAsia="Arial Unicode MS" w:cs="Arial Unicode MS"/>
          <w:b/>
          <w:bCs/>
          <w:sz w:val="18"/>
          <w:szCs w:val="18"/>
        </w:rPr>
      </w:pPr>
    </w:p>
    <w:p w14:paraId="01816803">
      <w:pPr>
        <w:spacing w:line="240" w:lineRule="exact"/>
        <w:jc w:val="both"/>
        <w:rPr>
          <w:rFonts w:ascii="Arial Unicode MS" w:hAnsi="Arial Unicode MS" w:eastAsia="Arial Unicode MS" w:cs="Arial Unicode MS"/>
          <w:b/>
          <w:bCs/>
          <w:sz w:val="18"/>
          <w:szCs w:val="18"/>
        </w:rPr>
      </w:pPr>
    </w:p>
    <w:p w14:paraId="65FA6DCC">
      <w:pPr>
        <w:spacing w:line="480" w:lineRule="auto"/>
        <w:jc w:val="both"/>
        <w:rPr>
          <w:rFonts w:ascii="Times New Roman" w:hAnsi="Times New Roman" w:cs="Times New Roman"/>
          <w:b/>
          <w:bCs/>
          <w:sz w:val="24"/>
          <w:szCs w:val="24"/>
        </w:rPr>
      </w:pPr>
    </w:p>
    <w:p w14:paraId="7B5DDE73">
      <w:pPr>
        <w:spacing w:line="480" w:lineRule="auto"/>
        <w:jc w:val="both"/>
        <w:rPr>
          <w:rFonts w:ascii="Times New Roman" w:hAnsi="Times New Roman" w:cs="Times New Roman"/>
          <w:b/>
          <w:bCs/>
          <w:sz w:val="24"/>
          <w:szCs w:val="24"/>
        </w:rPr>
      </w:pPr>
    </w:p>
    <w:p w14:paraId="6303795E">
      <w:pPr>
        <w:spacing w:line="480" w:lineRule="auto"/>
        <w:jc w:val="both"/>
        <w:rPr>
          <w:rFonts w:ascii="Times New Roman" w:hAnsi="Times New Roman" w:eastAsia="NimbusRomNo9L-Regu" w:cs="Times New Roman"/>
          <w:b/>
          <w:bCs/>
          <w:sz w:val="24"/>
          <w:szCs w:val="24"/>
        </w:rPr>
      </w:pPr>
      <w:r>
        <w:rPr>
          <w:rFonts w:hint="eastAsia" w:ascii="Times New Roman" w:hAnsi="Times New Roman" w:eastAsia="NimbusRomNo9L-Regu" w:cs="Times New Roman"/>
          <w:b/>
          <w:bCs/>
          <w:sz w:val="24"/>
          <w:szCs w:val="24"/>
        </w:rPr>
        <w:t>REFERENCES</w:t>
      </w:r>
    </w:p>
    <w:p w14:paraId="596ADB60">
      <w:pPr>
        <w:pStyle w:val="25"/>
        <w:rPr>
          <w:rFonts w:ascii="Times New Roman" w:hAnsi="Times New Roman" w:cs="Times New Roman"/>
          <w:sz w:val="24"/>
          <w:lang w:val="en-US"/>
        </w:rPr>
      </w:pPr>
      <w:r>
        <w:rPr>
          <w:rFonts w:eastAsia="NimbusRomNo9L-Regu"/>
        </w:rPr>
        <w:fldChar w:fldCharType="begin"/>
      </w:r>
      <w:r>
        <w:rPr>
          <w:rFonts w:eastAsia="NimbusRomNo9L-Regu"/>
        </w:rPr>
        <w:instrText xml:space="preserve"> ADDIN ZOTERO_BIBL {"uncited":[],"omitted":[],"custom":[]} CSL_BIBLIOGRAPHY </w:instrText>
      </w:r>
      <w:r>
        <w:rPr>
          <w:rFonts w:eastAsia="NimbusRomNo9L-Regu"/>
        </w:rPr>
        <w:fldChar w:fldCharType="separate"/>
      </w:r>
      <w:r>
        <w:rPr>
          <w:rFonts w:ascii="Times New Roman" w:hAnsi="Times New Roman" w:cs="Times New Roman"/>
          <w:sz w:val="24"/>
          <w:lang w:val="en-US"/>
        </w:rPr>
        <w:t>1.</w:t>
      </w:r>
      <w:r>
        <w:rPr>
          <w:rFonts w:ascii="Times New Roman" w:hAnsi="Times New Roman" w:cs="Times New Roman"/>
          <w:sz w:val="24"/>
          <w:lang w:val="en-US"/>
        </w:rPr>
        <w:tab/>
      </w:r>
      <w:r>
        <w:rPr>
          <w:rFonts w:ascii="Times New Roman" w:hAnsi="Times New Roman" w:cs="Times New Roman"/>
          <w:sz w:val="24"/>
          <w:lang w:val="en-US"/>
        </w:rPr>
        <w:t>WHO. Global strategy on human resources for health: Workforce 2030 [Internet]. 2020 [cited 2024 Nov 4]. Available from: https://www.who.int/publications/i/item/9789241511131</w:t>
      </w:r>
    </w:p>
    <w:p w14:paraId="00FE9F2A">
      <w:pPr>
        <w:pStyle w:val="25"/>
        <w:rPr>
          <w:rFonts w:ascii="Times New Roman" w:hAnsi="Times New Roman" w:cs="Times New Roman"/>
          <w:sz w:val="24"/>
          <w:lang w:val="en-US"/>
        </w:rPr>
      </w:pPr>
      <w:r>
        <w:rPr>
          <w:rFonts w:ascii="Times New Roman" w:hAnsi="Times New Roman" w:cs="Times New Roman"/>
          <w:sz w:val="24"/>
          <w:lang w:val="en-US"/>
        </w:rPr>
        <w:t>2.</w:t>
      </w:r>
      <w:r>
        <w:rPr>
          <w:rFonts w:ascii="Times New Roman" w:hAnsi="Times New Roman" w:cs="Times New Roman"/>
          <w:sz w:val="24"/>
          <w:lang w:val="en-US"/>
        </w:rPr>
        <w:tab/>
      </w:r>
      <w:r>
        <w:rPr>
          <w:rFonts w:ascii="Times New Roman" w:hAnsi="Times New Roman" w:cs="Times New Roman"/>
          <w:sz w:val="24"/>
          <w:lang w:val="en-US"/>
        </w:rPr>
        <w:t>OECD. Health at a Glance 2023 [Internet]. 2023. 234 p. Available from: https://www.oecd-ilibrary.org/content/publication/7a7afb35-en</w:t>
      </w:r>
    </w:p>
    <w:p w14:paraId="74B2B60F">
      <w:pPr>
        <w:pStyle w:val="25"/>
        <w:rPr>
          <w:rFonts w:ascii="Times New Roman" w:hAnsi="Times New Roman" w:cs="Times New Roman"/>
          <w:sz w:val="24"/>
          <w:lang w:val="en-US"/>
        </w:rPr>
      </w:pPr>
      <w:r>
        <w:rPr>
          <w:rFonts w:ascii="Times New Roman" w:hAnsi="Times New Roman" w:cs="Times New Roman"/>
          <w:sz w:val="24"/>
          <w:lang w:val="en-US"/>
        </w:rPr>
        <w:t>3.</w:t>
      </w:r>
      <w:r>
        <w:rPr>
          <w:rFonts w:ascii="Times New Roman" w:hAnsi="Times New Roman" w:cs="Times New Roman"/>
          <w:sz w:val="24"/>
          <w:lang w:val="en-US"/>
        </w:rPr>
        <w:tab/>
      </w:r>
      <w:r>
        <w:rPr>
          <w:rFonts w:ascii="Times New Roman" w:hAnsi="Times New Roman" w:cs="Times New Roman"/>
          <w:sz w:val="24"/>
          <w:lang w:val="en-US"/>
        </w:rPr>
        <w:t xml:space="preserve">Toyin-Thomas P, Ikhurionan P, Omoyibo EE, Iwegim C, Ukueku AO, Okpere J, et al. Drivers of health workers’ migration, intention to migrate and non-migration from low/middle-income countries, 1970-2022: a systematic review. BMJ Glob Health. 2023 May;8(5). </w:t>
      </w:r>
    </w:p>
    <w:p w14:paraId="00095549">
      <w:pPr>
        <w:pStyle w:val="25"/>
        <w:rPr>
          <w:rFonts w:ascii="Times New Roman" w:hAnsi="Times New Roman" w:cs="Times New Roman"/>
          <w:sz w:val="24"/>
          <w:lang w:val="en-US"/>
        </w:rPr>
      </w:pPr>
      <w:r>
        <w:rPr>
          <w:rFonts w:ascii="Times New Roman" w:hAnsi="Times New Roman" w:cs="Times New Roman"/>
          <w:sz w:val="24"/>
          <w:lang w:val="en-US"/>
        </w:rPr>
        <w:t>4.</w:t>
      </w:r>
      <w:r>
        <w:rPr>
          <w:rFonts w:ascii="Times New Roman" w:hAnsi="Times New Roman" w:cs="Times New Roman"/>
          <w:sz w:val="24"/>
          <w:lang w:val="en-US"/>
        </w:rPr>
        <w:tab/>
      </w:r>
      <w:r>
        <w:rPr>
          <w:rFonts w:ascii="Times New Roman" w:hAnsi="Times New Roman" w:cs="Times New Roman"/>
          <w:sz w:val="24"/>
          <w:lang w:val="en-US"/>
        </w:rPr>
        <w:t xml:space="preserve">Shuai T, Xuan Y, Jiménez-Herrera MF, Yi L, Tian X. Moral distress and compassion fatigue among nursing interns: a cross-sectional study on the mediating roles of moral resilience and professional identity. BMC Nursing. 2024 Sep 11;23(1):638. </w:t>
      </w:r>
    </w:p>
    <w:p w14:paraId="3610A896">
      <w:pPr>
        <w:pStyle w:val="25"/>
        <w:rPr>
          <w:rFonts w:ascii="Times New Roman" w:hAnsi="Times New Roman" w:cs="Times New Roman"/>
          <w:sz w:val="24"/>
          <w:lang w:val="en-US"/>
        </w:rPr>
      </w:pPr>
      <w:r>
        <w:rPr>
          <w:rFonts w:ascii="Times New Roman" w:hAnsi="Times New Roman" w:cs="Times New Roman"/>
          <w:sz w:val="24"/>
          <w:lang w:val="en-US"/>
        </w:rPr>
        <w:t>5.</w:t>
      </w:r>
      <w:r>
        <w:rPr>
          <w:rFonts w:ascii="Times New Roman" w:hAnsi="Times New Roman" w:cs="Times New Roman"/>
          <w:sz w:val="24"/>
          <w:lang w:val="en-US"/>
        </w:rPr>
        <w:tab/>
      </w:r>
      <w:r>
        <w:rPr>
          <w:rFonts w:ascii="Times New Roman" w:hAnsi="Times New Roman" w:cs="Times New Roman"/>
          <w:sz w:val="24"/>
          <w:lang w:val="en-US"/>
        </w:rPr>
        <w:t>Fact sheet on Sustainable Development Goals (SDGs): health targets Climate change and health.pdf [Internet]. [cited 2024 Nov 4]. Available from: https://iris.who.int/bitstream/handle/10665/340820/WHO-EURO-2018-2374-42129-58024-eng.pdf?sequence=1</w:t>
      </w:r>
    </w:p>
    <w:p w14:paraId="76F3CFCD">
      <w:pPr>
        <w:pStyle w:val="25"/>
        <w:rPr>
          <w:rFonts w:ascii="Times New Roman" w:hAnsi="Times New Roman" w:cs="Times New Roman"/>
          <w:sz w:val="24"/>
          <w:lang w:val="en-US"/>
        </w:rPr>
      </w:pPr>
      <w:r>
        <w:rPr>
          <w:rFonts w:ascii="Times New Roman" w:hAnsi="Times New Roman" w:cs="Times New Roman"/>
          <w:sz w:val="24"/>
          <w:lang w:val="en-US"/>
        </w:rPr>
        <w:t>6.</w:t>
      </w:r>
      <w:r>
        <w:rPr>
          <w:rFonts w:ascii="Times New Roman" w:hAnsi="Times New Roman" w:cs="Times New Roman"/>
          <w:sz w:val="24"/>
          <w:lang w:val="en-US"/>
        </w:rPr>
        <w:tab/>
      </w:r>
      <w:r>
        <w:rPr>
          <w:rFonts w:ascii="Times New Roman" w:hAnsi="Times New Roman" w:cs="Times New Roman"/>
          <w:sz w:val="24"/>
          <w:lang w:val="en-US"/>
        </w:rPr>
        <w:t xml:space="preserve">Kim SK, Kim EJ, Kim HK, Song SS, Park BN, Jo KW. Development of a Nurse Turnover Prediction Model in Korea Using Machine Learning. Healthcare (Basel). 2023 May 28;11(11). </w:t>
      </w:r>
    </w:p>
    <w:p w14:paraId="7A7D9954">
      <w:pPr>
        <w:pStyle w:val="25"/>
        <w:rPr>
          <w:rFonts w:ascii="Times New Roman" w:hAnsi="Times New Roman" w:cs="Times New Roman"/>
          <w:sz w:val="24"/>
          <w:lang w:val="en-US"/>
        </w:rPr>
      </w:pPr>
      <w:r>
        <w:rPr>
          <w:rFonts w:ascii="Times New Roman" w:hAnsi="Times New Roman" w:cs="Times New Roman"/>
          <w:sz w:val="24"/>
          <w:lang w:val="en-US"/>
        </w:rPr>
        <w:t>7.</w:t>
      </w:r>
      <w:r>
        <w:rPr>
          <w:rFonts w:ascii="Times New Roman" w:hAnsi="Times New Roman" w:cs="Times New Roman"/>
          <w:sz w:val="24"/>
          <w:lang w:val="en-US"/>
        </w:rPr>
        <w:tab/>
      </w:r>
      <w:r>
        <w:rPr>
          <w:rFonts w:ascii="Times New Roman" w:hAnsi="Times New Roman" w:cs="Times New Roman"/>
          <w:sz w:val="24"/>
          <w:lang w:val="en-US"/>
        </w:rPr>
        <w:t xml:space="preserve">Ayalew E, Workineh Y, Semachew A, Woldgiorgies T, Kerie S, Gedamu H, et al. Nurses’ intention to leave their job in sub-Saharan Africa: A systematic review and meta-analysis. Heliyon. 2021 Jun;7(6):e07382. </w:t>
      </w:r>
    </w:p>
    <w:p w14:paraId="1E64E755">
      <w:pPr>
        <w:pStyle w:val="25"/>
        <w:rPr>
          <w:rFonts w:ascii="Times New Roman" w:hAnsi="Times New Roman" w:cs="Times New Roman"/>
          <w:sz w:val="24"/>
          <w:lang w:val="en-US"/>
        </w:rPr>
      </w:pPr>
      <w:r>
        <w:rPr>
          <w:rFonts w:ascii="Times New Roman" w:hAnsi="Times New Roman" w:cs="Times New Roman"/>
          <w:sz w:val="24"/>
          <w:lang w:val="en-US"/>
        </w:rPr>
        <w:t>8.</w:t>
      </w:r>
      <w:r>
        <w:rPr>
          <w:rFonts w:ascii="Times New Roman" w:hAnsi="Times New Roman" w:cs="Times New Roman"/>
          <w:sz w:val="24"/>
          <w:lang w:val="en-US"/>
        </w:rPr>
        <w:tab/>
      </w:r>
      <w:r>
        <w:rPr>
          <w:rFonts w:ascii="Times New Roman" w:hAnsi="Times New Roman" w:cs="Times New Roman"/>
          <w:sz w:val="24"/>
          <w:lang w:val="en-US"/>
        </w:rPr>
        <w:t xml:space="preserve">Wang Y, Yuan H. What is behind high turnover: a questionnaire survey of hospital nursing care workers in Shanghai, China. BMC Health Serv Res. 2018 Jun 22;18(1):485. </w:t>
      </w:r>
    </w:p>
    <w:p w14:paraId="3210129E">
      <w:pPr>
        <w:pStyle w:val="25"/>
        <w:rPr>
          <w:rFonts w:ascii="Times New Roman" w:hAnsi="Times New Roman" w:cs="Times New Roman"/>
          <w:sz w:val="24"/>
          <w:lang w:val="en-US"/>
        </w:rPr>
      </w:pPr>
      <w:r>
        <w:rPr>
          <w:rFonts w:ascii="Times New Roman" w:hAnsi="Times New Roman" w:cs="Times New Roman"/>
          <w:sz w:val="24"/>
          <w:lang w:val="en-US"/>
        </w:rPr>
        <w:t>9.</w:t>
      </w:r>
      <w:r>
        <w:rPr>
          <w:rFonts w:ascii="Times New Roman" w:hAnsi="Times New Roman" w:cs="Times New Roman"/>
          <w:sz w:val="24"/>
          <w:lang w:val="en-US"/>
        </w:rPr>
        <w:tab/>
      </w:r>
      <w:r>
        <w:rPr>
          <w:rFonts w:ascii="Times New Roman" w:hAnsi="Times New Roman" w:cs="Times New Roman"/>
          <w:sz w:val="24"/>
          <w:lang w:val="en-US"/>
        </w:rPr>
        <w:t xml:space="preserve">Dewanto A, Wardhani V. Nurse turnover and perceived causes and consequences: a preliminary study at private hospitals in Indonesia. BMC Nursing. 2018 Dec 19;17(2):52. </w:t>
      </w:r>
    </w:p>
    <w:p w14:paraId="5511214E">
      <w:pPr>
        <w:pStyle w:val="25"/>
        <w:rPr>
          <w:rFonts w:ascii="Times New Roman" w:hAnsi="Times New Roman" w:cs="Times New Roman"/>
          <w:sz w:val="24"/>
          <w:lang w:val="en-US"/>
        </w:rPr>
      </w:pPr>
      <w:r>
        <w:rPr>
          <w:rFonts w:ascii="Times New Roman" w:hAnsi="Times New Roman" w:cs="Times New Roman"/>
          <w:sz w:val="24"/>
          <w:lang w:val="en-US"/>
        </w:rPr>
        <w:t>10.</w:t>
      </w:r>
      <w:r>
        <w:rPr>
          <w:rFonts w:ascii="Times New Roman" w:hAnsi="Times New Roman" w:cs="Times New Roman"/>
          <w:sz w:val="24"/>
          <w:lang w:val="en-US"/>
        </w:rPr>
        <w:tab/>
      </w:r>
      <w:r>
        <w:rPr>
          <w:rFonts w:ascii="Times New Roman" w:hAnsi="Times New Roman" w:cs="Times New Roman"/>
          <w:sz w:val="24"/>
          <w:lang w:val="en-US"/>
        </w:rPr>
        <w:t xml:space="preserve">Alkhammash EH, Assiri SA, Nemenqani DM, Althaqafi RMM, Hadjouni M, Saeed F, et al. Application of Machine Learning to Predict COVID-19 Spread via an Optimized BPSO Model. Biomimetics. 2023 Oct;8(6):457. </w:t>
      </w:r>
    </w:p>
    <w:p w14:paraId="1CB208C3">
      <w:pPr>
        <w:pStyle w:val="25"/>
        <w:rPr>
          <w:rFonts w:ascii="Times New Roman" w:hAnsi="Times New Roman" w:cs="Times New Roman"/>
          <w:sz w:val="24"/>
          <w:lang w:val="en-US"/>
        </w:rPr>
      </w:pPr>
      <w:r>
        <w:rPr>
          <w:rFonts w:ascii="Times New Roman" w:hAnsi="Times New Roman" w:cs="Times New Roman"/>
          <w:sz w:val="24"/>
          <w:lang w:val="en-US"/>
        </w:rPr>
        <w:t>11.</w:t>
      </w:r>
      <w:r>
        <w:rPr>
          <w:rFonts w:ascii="Times New Roman" w:hAnsi="Times New Roman" w:cs="Times New Roman"/>
          <w:sz w:val="24"/>
          <w:lang w:val="en-US"/>
        </w:rPr>
        <w:tab/>
      </w:r>
      <w:r>
        <w:rPr>
          <w:rFonts w:ascii="Times New Roman" w:hAnsi="Times New Roman" w:cs="Times New Roman"/>
          <w:sz w:val="24"/>
          <w:lang w:val="en-US"/>
        </w:rPr>
        <w:t xml:space="preserve">Elshewey AM, Shams MY, Tawfeek SM, Alharbi AH, Ibrahim A, Abdelhamid AA, et al. Optimizing HCV Disease Prediction in Egypt: The hyOPTGB Framework. Diagnostics. 2023 Jan;13(22):3439. </w:t>
      </w:r>
    </w:p>
    <w:p w14:paraId="0C8AB5DE">
      <w:pPr>
        <w:pStyle w:val="25"/>
        <w:rPr>
          <w:rFonts w:ascii="Times New Roman" w:hAnsi="Times New Roman" w:cs="Times New Roman"/>
          <w:sz w:val="24"/>
          <w:lang w:val="en-US"/>
        </w:rPr>
      </w:pPr>
      <w:r>
        <w:rPr>
          <w:rFonts w:ascii="Times New Roman" w:hAnsi="Times New Roman" w:cs="Times New Roman"/>
          <w:sz w:val="24"/>
          <w:lang w:val="en-US"/>
        </w:rPr>
        <w:t>12.</w:t>
      </w:r>
      <w:r>
        <w:rPr>
          <w:rFonts w:ascii="Times New Roman" w:hAnsi="Times New Roman" w:cs="Times New Roman"/>
          <w:sz w:val="24"/>
          <w:lang w:val="en-US"/>
        </w:rPr>
        <w:tab/>
      </w:r>
      <w:r>
        <w:rPr>
          <w:rFonts w:ascii="Times New Roman" w:hAnsi="Times New Roman" w:cs="Times New Roman"/>
          <w:sz w:val="24"/>
          <w:lang w:val="en-US"/>
        </w:rPr>
        <w:t xml:space="preserve">Alzakari SA, Alhussan AA, Qenawy AST, Elshewey AM. Early Detection of Potato Disease Using an Enhanced Convolutional Neural Network-Long Short-Term Memory Deep Learning Model. Potato Res. 2025 Mar 1;68(1):695–713. </w:t>
      </w:r>
    </w:p>
    <w:p w14:paraId="3012ECEC">
      <w:pPr>
        <w:pStyle w:val="25"/>
        <w:rPr>
          <w:rFonts w:ascii="Times New Roman" w:hAnsi="Times New Roman" w:cs="Times New Roman"/>
          <w:sz w:val="24"/>
          <w:lang w:val="en-US"/>
        </w:rPr>
      </w:pPr>
      <w:r>
        <w:rPr>
          <w:rFonts w:ascii="Times New Roman" w:hAnsi="Times New Roman" w:cs="Times New Roman"/>
          <w:sz w:val="24"/>
          <w:lang w:val="en-US"/>
        </w:rPr>
        <w:t>13.</w:t>
      </w:r>
      <w:r>
        <w:rPr>
          <w:rFonts w:ascii="Times New Roman" w:hAnsi="Times New Roman" w:cs="Times New Roman"/>
          <w:sz w:val="24"/>
          <w:lang w:val="en-US"/>
        </w:rPr>
        <w:tab/>
      </w:r>
      <w:r>
        <w:rPr>
          <w:rFonts w:ascii="Times New Roman" w:hAnsi="Times New Roman" w:cs="Times New Roman"/>
          <w:sz w:val="24"/>
          <w:lang w:val="en-US"/>
        </w:rPr>
        <w:t xml:space="preserve">Kumar P, Gaikwad SB, Ramya ST, Tiwari T, Tiwari M, Kumar B. Predicting Employee Turnover: A Systematic Machine Learning Approach for Resource Conservation and Workforce Stability. Engineering Proceedings. 2023;59(1):117. </w:t>
      </w:r>
    </w:p>
    <w:p w14:paraId="0A9A338F">
      <w:pPr>
        <w:pStyle w:val="25"/>
        <w:rPr>
          <w:rFonts w:ascii="Times New Roman" w:hAnsi="Times New Roman" w:cs="Times New Roman"/>
          <w:sz w:val="24"/>
          <w:lang w:val="en-US"/>
        </w:rPr>
      </w:pPr>
      <w:r>
        <w:rPr>
          <w:rFonts w:ascii="Times New Roman" w:hAnsi="Times New Roman" w:cs="Times New Roman"/>
          <w:sz w:val="24"/>
          <w:lang w:val="en-US"/>
        </w:rPr>
        <w:t>14.</w:t>
      </w:r>
      <w:r>
        <w:rPr>
          <w:rFonts w:ascii="Times New Roman" w:hAnsi="Times New Roman" w:cs="Times New Roman"/>
          <w:sz w:val="24"/>
          <w:lang w:val="en-US"/>
        </w:rPr>
        <w:tab/>
      </w:r>
      <w:r>
        <w:rPr>
          <w:rFonts w:ascii="Times New Roman" w:hAnsi="Times New Roman" w:cs="Times New Roman"/>
          <w:sz w:val="24"/>
          <w:lang w:val="en-US"/>
        </w:rPr>
        <w:t xml:space="preserve">Alkhammash EH, Kamel AF, Al-Fattah SM, Elshewey AM. Optimized Multivariate Adaptive Regression Splines for Predicting Crude Oil Demand in Saudi Arabia. Discrete Dynamics in Nature and Society. 2022;2022(1):8412895. </w:t>
      </w:r>
    </w:p>
    <w:p w14:paraId="3B4B4BAA">
      <w:pPr>
        <w:pStyle w:val="25"/>
        <w:rPr>
          <w:rFonts w:ascii="Times New Roman" w:hAnsi="Times New Roman" w:cs="Times New Roman"/>
          <w:sz w:val="24"/>
          <w:lang w:val="en-US"/>
        </w:rPr>
      </w:pPr>
      <w:r>
        <w:rPr>
          <w:rFonts w:ascii="Times New Roman" w:hAnsi="Times New Roman" w:cs="Times New Roman"/>
          <w:sz w:val="24"/>
          <w:lang w:val="en-US"/>
        </w:rPr>
        <w:t>15.</w:t>
      </w:r>
      <w:r>
        <w:rPr>
          <w:rFonts w:ascii="Times New Roman" w:hAnsi="Times New Roman" w:cs="Times New Roman"/>
          <w:sz w:val="24"/>
          <w:lang w:val="en-US"/>
        </w:rPr>
        <w:tab/>
      </w:r>
      <w:r>
        <w:rPr>
          <w:rFonts w:ascii="Times New Roman" w:hAnsi="Times New Roman" w:cs="Times New Roman"/>
          <w:sz w:val="24"/>
          <w:lang w:val="en-US"/>
        </w:rPr>
        <w:t xml:space="preserve">Zhang J, Xia L, Wang Y, Yi T, Wang Y, Zhou E, et al. Predictive factors of turnover intention of newly graduated nurses in their first year of employment: a longitudinal study. BMC Nurs. 2024 Jul 30;23(1):522. </w:t>
      </w:r>
    </w:p>
    <w:p w14:paraId="67CEB2DA">
      <w:pPr>
        <w:pStyle w:val="25"/>
        <w:rPr>
          <w:rFonts w:ascii="Times New Roman" w:hAnsi="Times New Roman" w:cs="Times New Roman"/>
          <w:sz w:val="24"/>
          <w:lang w:val="en-US"/>
        </w:rPr>
      </w:pPr>
      <w:r>
        <w:rPr>
          <w:rFonts w:ascii="Times New Roman" w:hAnsi="Times New Roman" w:cs="Times New Roman"/>
          <w:sz w:val="24"/>
          <w:lang w:val="en-US"/>
        </w:rPr>
        <w:t>16.</w:t>
      </w:r>
      <w:r>
        <w:rPr>
          <w:rFonts w:ascii="Times New Roman" w:hAnsi="Times New Roman" w:cs="Times New Roman"/>
          <w:sz w:val="24"/>
          <w:lang w:val="en-US"/>
        </w:rPr>
        <w:tab/>
      </w:r>
      <w:r>
        <w:rPr>
          <w:rFonts w:ascii="Times New Roman" w:hAnsi="Times New Roman" w:cs="Times New Roman"/>
          <w:sz w:val="24"/>
          <w:lang w:val="en-US"/>
        </w:rPr>
        <w:t>Brownlee J. Data Leakage in Machine Learning - MachineLearningMastery.com [Internet]. 2020 [cited 2024 Nov 4]. Available from: https://machinelearningmastery.com/data-leakage-machine-learning/</w:t>
      </w:r>
    </w:p>
    <w:p w14:paraId="301CF19E">
      <w:pPr>
        <w:pStyle w:val="25"/>
        <w:rPr>
          <w:rFonts w:ascii="Times New Roman" w:hAnsi="Times New Roman" w:cs="Times New Roman"/>
          <w:sz w:val="24"/>
          <w:lang w:val="en-US"/>
        </w:rPr>
      </w:pPr>
      <w:r>
        <w:rPr>
          <w:rFonts w:ascii="Times New Roman" w:hAnsi="Times New Roman" w:cs="Times New Roman"/>
          <w:sz w:val="24"/>
          <w:lang w:val="en-US"/>
        </w:rPr>
        <w:t>17.</w:t>
      </w:r>
      <w:r>
        <w:rPr>
          <w:rFonts w:ascii="Times New Roman" w:hAnsi="Times New Roman" w:cs="Times New Roman"/>
          <w:sz w:val="24"/>
          <w:lang w:val="en-US"/>
        </w:rPr>
        <w:tab/>
      </w:r>
      <w:r>
        <w:rPr>
          <w:rFonts w:ascii="Times New Roman" w:hAnsi="Times New Roman" w:cs="Times New Roman"/>
          <w:sz w:val="24"/>
          <w:lang w:val="en-US"/>
        </w:rPr>
        <w:t xml:space="preserve">Santos MS, Soares JP, Abreu PH, Araujo H, Santos J. Cross-Validation for Imbalanced Datasets: Avoiding Overoptimistic and Overfitting Approaches [Research Frontier]. IEEE Computational Intelligence Magazine. 2018;13(4):59–76. </w:t>
      </w:r>
    </w:p>
    <w:p w14:paraId="0FFD7252">
      <w:pPr>
        <w:pStyle w:val="25"/>
        <w:rPr>
          <w:rFonts w:ascii="Times New Roman" w:hAnsi="Times New Roman" w:cs="Times New Roman"/>
          <w:sz w:val="24"/>
          <w:lang w:val="en-US"/>
        </w:rPr>
      </w:pPr>
      <w:r>
        <w:rPr>
          <w:rFonts w:ascii="Times New Roman" w:hAnsi="Times New Roman" w:cs="Times New Roman"/>
          <w:sz w:val="24"/>
          <w:lang w:val="en-US"/>
        </w:rPr>
        <w:t>18.</w:t>
      </w:r>
      <w:r>
        <w:rPr>
          <w:rFonts w:ascii="Times New Roman" w:hAnsi="Times New Roman" w:cs="Times New Roman"/>
          <w:sz w:val="24"/>
          <w:lang w:val="en-US"/>
        </w:rPr>
        <w:tab/>
      </w:r>
      <w:r>
        <w:rPr>
          <w:rFonts w:ascii="Times New Roman" w:hAnsi="Times New Roman" w:cs="Times New Roman"/>
          <w:sz w:val="24"/>
          <w:lang w:val="en-US"/>
        </w:rPr>
        <w:t xml:space="preserve">Mujahid M, Kına E, Rustam F, Villar MG, Alvarado ES, De La Torre Diez I, et al. Data oversampling and imbalanced datasets: an investigation of performance for machine learning and feature engineering. Journal of Big Data. 2024 Jun 17;11(1):87. </w:t>
      </w:r>
    </w:p>
    <w:p w14:paraId="6E8FC77A">
      <w:pPr>
        <w:pStyle w:val="25"/>
        <w:rPr>
          <w:rFonts w:ascii="Times New Roman" w:hAnsi="Times New Roman" w:cs="Times New Roman"/>
          <w:sz w:val="24"/>
          <w:lang w:val="en-US"/>
        </w:rPr>
      </w:pPr>
      <w:r>
        <w:rPr>
          <w:rFonts w:ascii="Times New Roman" w:hAnsi="Times New Roman" w:cs="Times New Roman"/>
          <w:sz w:val="24"/>
          <w:lang w:val="en-US"/>
        </w:rPr>
        <w:t>19.</w:t>
      </w:r>
      <w:r>
        <w:rPr>
          <w:rFonts w:ascii="Times New Roman" w:hAnsi="Times New Roman" w:cs="Times New Roman"/>
          <w:sz w:val="24"/>
          <w:lang w:val="en-US"/>
        </w:rPr>
        <w:tab/>
      </w:r>
      <w:r>
        <w:rPr>
          <w:rFonts w:ascii="Times New Roman" w:hAnsi="Times New Roman" w:cs="Times New Roman"/>
          <w:sz w:val="24"/>
          <w:lang w:val="en-US"/>
        </w:rPr>
        <w:t xml:space="preserve">Kim SK, Kim EJ, Kim HK, Song SS, Park BN, Jo KW. Development of a Nurse Turnover Prediction Model in Korea Using Machine Learning. Healthcare (Basel). 2023 May 28;11(11):1583. </w:t>
      </w:r>
    </w:p>
    <w:p w14:paraId="2CDD901E">
      <w:pPr>
        <w:pStyle w:val="25"/>
        <w:rPr>
          <w:rFonts w:ascii="Times New Roman" w:hAnsi="Times New Roman" w:cs="Times New Roman"/>
          <w:sz w:val="24"/>
          <w:lang w:val="en-US"/>
        </w:rPr>
      </w:pPr>
      <w:r>
        <w:rPr>
          <w:rFonts w:ascii="Times New Roman" w:hAnsi="Times New Roman" w:cs="Times New Roman"/>
          <w:sz w:val="24"/>
          <w:lang w:val="en-US"/>
        </w:rPr>
        <w:t>20.</w:t>
      </w:r>
      <w:r>
        <w:rPr>
          <w:rFonts w:ascii="Times New Roman" w:hAnsi="Times New Roman" w:cs="Times New Roman"/>
          <w:sz w:val="24"/>
          <w:lang w:val="en-US"/>
        </w:rPr>
        <w:tab/>
      </w:r>
      <w:r>
        <w:rPr>
          <w:rFonts w:ascii="Times New Roman" w:hAnsi="Times New Roman" w:cs="Times New Roman"/>
          <w:sz w:val="24"/>
          <w:lang w:val="en-US"/>
        </w:rPr>
        <w:t xml:space="preserve">Gao X, Wen J, Zhang C. An Improved Random Forest Algorithm for Predicting Employee Turnover. Mathematical Problems in Engineering. 2019;2019(1):4140707. </w:t>
      </w:r>
    </w:p>
    <w:p w14:paraId="18D1291C">
      <w:pPr>
        <w:pStyle w:val="25"/>
        <w:rPr>
          <w:rFonts w:ascii="Times New Roman" w:hAnsi="Times New Roman" w:cs="Times New Roman"/>
          <w:sz w:val="24"/>
          <w:lang w:val="en-US"/>
        </w:rPr>
      </w:pPr>
      <w:r>
        <w:rPr>
          <w:rFonts w:ascii="Times New Roman" w:hAnsi="Times New Roman" w:cs="Times New Roman"/>
          <w:sz w:val="24"/>
          <w:lang w:val="en-US"/>
        </w:rPr>
        <w:t>21.</w:t>
      </w:r>
      <w:r>
        <w:rPr>
          <w:rFonts w:ascii="Times New Roman" w:hAnsi="Times New Roman" w:cs="Times New Roman"/>
          <w:sz w:val="24"/>
          <w:lang w:val="en-US"/>
        </w:rPr>
        <w:tab/>
      </w:r>
      <w:r>
        <w:rPr>
          <w:rFonts w:ascii="Times New Roman" w:hAnsi="Times New Roman" w:cs="Times New Roman"/>
          <w:sz w:val="24"/>
          <w:lang w:val="en-US"/>
        </w:rPr>
        <w:t xml:space="preserve">Yuan J. Research on Employee Turnover Prediction Based on Machine Learning Algorithms. In 2021. p. 114–20. </w:t>
      </w:r>
    </w:p>
    <w:p w14:paraId="398C36DA">
      <w:pPr>
        <w:pStyle w:val="25"/>
        <w:rPr>
          <w:rFonts w:ascii="Times New Roman" w:hAnsi="Times New Roman" w:cs="Times New Roman"/>
          <w:sz w:val="24"/>
          <w:lang w:val="en-US"/>
        </w:rPr>
      </w:pPr>
      <w:r>
        <w:rPr>
          <w:rFonts w:ascii="Times New Roman" w:hAnsi="Times New Roman" w:cs="Times New Roman"/>
          <w:sz w:val="24"/>
          <w:lang w:val="en-US"/>
        </w:rPr>
        <w:t>22.</w:t>
      </w:r>
      <w:r>
        <w:rPr>
          <w:rFonts w:ascii="Times New Roman" w:hAnsi="Times New Roman" w:cs="Times New Roman"/>
          <w:sz w:val="24"/>
          <w:lang w:val="en-US"/>
        </w:rPr>
        <w:tab/>
      </w:r>
      <w:r>
        <w:rPr>
          <w:rFonts w:ascii="Times New Roman" w:hAnsi="Times New Roman" w:cs="Times New Roman"/>
          <w:sz w:val="24"/>
          <w:lang w:val="en-US"/>
        </w:rPr>
        <w:t xml:space="preserve">Suliman M, Aljezawi M, Almansi S, Musa A, Alazam M, Ta’an WF. Effect of nurse managers’ leadership styles on predicted nurse turnover. Nurs Manag (Harrow). 2020 Sep 24;27(5):20–5. </w:t>
      </w:r>
    </w:p>
    <w:p w14:paraId="701E7AED">
      <w:pPr>
        <w:pStyle w:val="25"/>
        <w:rPr>
          <w:rFonts w:ascii="Times New Roman" w:hAnsi="Times New Roman" w:cs="Times New Roman"/>
          <w:sz w:val="24"/>
          <w:lang w:val="en-US"/>
        </w:rPr>
      </w:pPr>
      <w:r>
        <w:rPr>
          <w:rFonts w:ascii="Times New Roman" w:hAnsi="Times New Roman" w:cs="Times New Roman"/>
          <w:sz w:val="24"/>
          <w:lang w:val="en-US"/>
        </w:rPr>
        <w:t>23.</w:t>
      </w:r>
      <w:r>
        <w:rPr>
          <w:rFonts w:ascii="Times New Roman" w:hAnsi="Times New Roman" w:cs="Times New Roman"/>
          <w:sz w:val="24"/>
          <w:lang w:val="en-US"/>
        </w:rPr>
        <w:tab/>
      </w:r>
      <w:r>
        <w:rPr>
          <w:rFonts w:ascii="Times New Roman" w:hAnsi="Times New Roman" w:cs="Times New Roman"/>
          <w:sz w:val="24"/>
          <w:lang w:val="en-US"/>
        </w:rPr>
        <w:t xml:space="preserve">Guo N, Wu X, Jiao J, Cao J, Li J. Retrospective analysis of factors associated with nurse turnover. Chinese Nursing Research. 2018;32(03):492–4. </w:t>
      </w:r>
    </w:p>
    <w:p w14:paraId="15F30540">
      <w:pPr>
        <w:pStyle w:val="25"/>
        <w:rPr>
          <w:rFonts w:ascii="Times New Roman" w:hAnsi="Times New Roman" w:cs="Times New Roman"/>
          <w:sz w:val="24"/>
          <w:lang w:val="en-US"/>
        </w:rPr>
      </w:pPr>
      <w:r>
        <w:rPr>
          <w:rFonts w:ascii="Times New Roman" w:hAnsi="Times New Roman" w:cs="Times New Roman"/>
          <w:sz w:val="24"/>
          <w:lang w:val="en-US"/>
        </w:rPr>
        <w:t>24.</w:t>
      </w:r>
      <w:r>
        <w:rPr>
          <w:rFonts w:ascii="Times New Roman" w:hAnsi="Times New Roman" w:cs="Times New Roman"/>
          <w:sz w:val="24"/>
          <w:lang w:val="en-US"/>
        </w:rPr>
        <w:tab/>
      </w:r>
      <w:r>
        <w:rPr>
          <w:rFonts w:ascii="Times New Roman" w:hAnsi="Times New Roman" w:cs="Times New Roman"/>
          <w:sz w:val="24"/>
          <w:lang w:val="en-US"/>
        </w:rPr>
        <w:t xml:space="preserve">Koehler T, Olds D. Generational Differences in Nurses’ Intention to Leave. West J Nurs Res. 2022 May;44(5):446–55. </w:t>
      </w:r>
    </w:p>
    <w:p w14:paraId="1E5CE7C4">
      <w:pPr>
        <w:pStyle w:val="25"/>
        <w:rPr>
          <w:rFonts w:ascii="Times New Roman" w:hAnsi="Times New Roman" w:cs="Times New Roman"/>
          <w:sz w:val="24"/>
          <w:lang w:val="en-US"/>
        </w:rPr>
      </w:pPr>
      <w:r>
        <w:rPr>
          <w:rFonts w:ascii="Times New Roman" w:hAnsi="Times New Roman" w:cs="Times New Roman"/>
          <w:sz w:val="24"/>
          <w:lang w:val="en-US"/>
        </w:rPr>
        <w:t>25.</w:t>
      </w:r>
      <w:r>
        <w:rPr>
          <w:rFonts w:ascii="Times New Roman" w:hAnsi="Times New Roman" w:cs="Times New Roman"/>
          <w:sz w:val="24"/>
          <w:lang w:val="en-US"/>
        </w:rPr>
        <w:tab/>
      </w:r>
      <w:r>
        <w:rPr>
          <w:rFonts w:ascii="Times New Roman" w:hAnsi="Times New Roman" w:cs="Times New Roman"/>
          <w:sz w:val="24"/>
          <w:lang w:val="en-US"/>
        </w:rPr>
        <w:t xml:space="preserve">Jiang F, Zhou H, Rakofsky J, Hu L, Liu T, Wu S, et al. Intention to leave and associated factors among psychiatric nurses in China: A nationwide cross-sectional study. Int J Nurs Stud. 2019 Jun;94:159–65. </w:t>
      </w:r>
    </w:p>
    <w:p w14:paraId="35CDEA8D">
      <w:pPr>
        <w:pStyle w:val="25"/>
        <w:rPr>
          <w:rFonts w:ascii="Times New Roman" w:hAnsi="Times New Roman" w:cs="Times New Roman"/>
          <w:sz w:val="24"/>
          <w:lang w:val="en-US"/>
        </w:rPr>
      </w:pPr>
      <w:r>
        <w:rPr>
          <w:rFonts w:ascii="Times New Roman" w:hAnsi="Times New Roman" w:cs="Times New Roman"/>
          <w:sz w:val="24"/>
          <w:lang w:val="en-US"/>
        </w:rPr>
        <w:t>26.</w:t>
      </w:r>
      <w:r>
        <w:rPr>
          <w:rFonts w:ascii="Times New Roman" w:hAnsi="Times New Roman" w:cs="Times New Roman"/>
          <w:sz w:val="24"/>
          <w:lang w:val="en-US"/>
        </w:rPr>
        <w:tab/>
      </w:r>
      <w:r>
        <w:rPr>
          <w:rFonts w:ascii="Times New Roman" w:hAnsi="Times New Roman" w:cs="Times New Roman"/>
          <w:sz w:val="24"/>
          <w:lang w:val="en-US"/>
        </w:rPr>
        <w:t xml:space="preserve">Wang XX, Wang LP, Wang QQ, Fang YY, Lv WJ, Huang HL, et al. Related factors influencing Chinese psychiatric nurses’ turnover: A cross-sectional study. J Psychiatr Ment Health Nurs. 2022 Oct;29(5):698–708. </w:t>
      </w:r>
    </w:p>
    <w:p w14:paraId="3B4D98CF">
      <w:pPr>
        <w:pStyle w:val="25"/>
        <w:rPr>
          <w:rFonts w:ascii="Times New Roman" w:hAnsi="Times New Roman" w:cs="Times New Roman"/>
          <w:sz w:val="24"/>
          <w:lang w:val="en-US"/>
        </w:rPr>
      </w:pPr>
      <w:r>
        <w:rPr>
          <w:rFonts w:ascii="Times New Roman" w:hAnsi="Times New Roman" w:cs="Times New Roman"/>
          <w:sz w:val="24"/>
          <w:lang w:val="en-US"/>
        </w:rPr>
        <w:t>27.</w:t>
      </w:r>
      <w:r>
        <w:rPr>
          <w:rFonts w:ascii="Times New Roman" w:hAnsi="Times New Roman" w:cs="Times New Roman"/>
          <w:sz w:val="24"/>
          <w:lang w:val="en-US"/>
        </w:rPr>
        <w:tab/>
      </w:r>
      <w:r>
        <w:rPr>
          <w:rFonts w:ascii="Times New Roman" w:hAnsi="Times New Roman" w:cs="Times New Roman"/>
          <w:sz w:val="24"/>
          <w:lang w:val="en-US"/>
        </w:rPr>
        <w:t xml:space="preserve">Labrague LJ, Gloe DS, McEnroe-Petitte DM, Tsaras K, Colet PC. Factors influencing turnover intention among registered nurses in Samar Philippines. Appl Nurs Res. 2018 Feb;39:200–6. </w:t>
      </w:r>
    </w:p>
    <w:p w14:paraId="74A13984">
      <w:pPr>
        <w:pStyle w:val="25"/>
        <w:rPr>
          <w:rFonts w:ascii="Times New Roman" w:hAnsi="Times New Roman" w:cs="Times New Roman"/>
          <w:sz w:val="24"/>
          <w:lang w:val="en-US"/>
        </w:rPr>
      </w:pPr>
      <w:r>
        <w:rPr>
          <w:rFonts w:ascii="Times New Roman" w:hAnsi="Times New Roman" w:cs="Times New Roman"/>
          <w:sz w:val="24"/>
          <w:lang w:val="en-US"/>
        </w:rPr>
        <w:t>28.</w:t>
      </w:r>
      <w:r>
        <w:rPr>
          <w:rFonts w:ascii="Times New Roman" w:hAnsi="Times New Roman" w:cs="Times New Roman"/>
          <w:sz w:val="24"/>
          <w:lang w:val="en-US"/>
        </w:rPr>
        <w:tab/>
      </w:r>
      <w:r>
        <w:rPr>
          <w:rFonts w:ascii="Times New Roman" w:hAnsi="Times New Roman" w:cs="Times New Roman"/>
          <w:sz w:val="24"/>
          <w:lang w:val="en-US"/>
        </w:rPr>
        <w:t xml:space="preserve">Jung HS, Yoon HH. Error management culture and turnover intent among food and beverage employees in deluxe hotels: the mediating effect of job satisfaction. Service Business. 2017 Dec 1;11(4):785–802. </w:t>
      </w:r>
    </w:p>
    <w:p w14:paraId="6002E898">
      <w:pPr>
        <w:pStyle w:val="25"/>
        <w:rPr>
          <w:rFonts w:ascii="Times New Roman" w:hAnsi="Times New Roman" w:cs="Times New Roman"/>
          <w:sz w:val="24"/>
          <w:lang w:val="en-US"/>
        </w:rPr>
      </w:pPr>
      <w:r>
        <w:rPr>
          <w:rFonts w:ascii="Times New Roman" w:hAnsi="Times New Roman" w:cs="Times New Roman"/>
          <w:sz w:val="24"/>
          <w:lang w:val="en-US"/>
        </w:rPr>
        <w:t>29.</w:t>
      </w:r>
      <w:r>
        <w:rPr>
          <w:rFonts w:ascii="Times New Roman" w:hAnsi="Times New Roman" w:cs="Times New Roman"/>
          <w:sz w:val="24"/>
          <w:lang w:val="en-US"/>
        </w:rPr>
        <w:tab/>
      </w:r>
      <w:r>
        <w:rPr>
          <w:rFonts w:ascii="Times New Roman" w:hAnsi="Times New Roman" w:cs="Times New Roman"/>
          <w:sz w:val="24"/>
          <w:lang w:val="en-US"/>
        </w:rPr>
        <w:t xml:space="preserve">Al-Radaideh Q, Alnagi E. Using Data Mining Techniques to Build a Classification Model for Predicting Employees Performance. International Journal of Advanced Computer Science and Applications. 2012 Feb;3. </w:t>
      </w:r>
    </w:p>
    <w:p w14:paraId="7F6B7BCD">
      <w:pPr>
        <w:pStyle w:val="25"/>
        <w:rPr>
          <w:rFonts w:ascii="Times New Roman" w:hAnsi="Times New Roman" w:eastAsia="宋体" w:cs="Times New Roman"/>
          <w:sz w:val="24"/>
          <w:szCs w:val="24"/>
          <w:lang w:val="en-US"/>
        </w:rPr>
      </w:pPr>
      <w:r>
        <w:rPr>
          <w:rFonts w:ascii="Times New Roman" w:hAnsi="Times New Roman" w:eastAsia="NimbusRomNo9L-Regu" w:cs="Times New Roman"/>
          <w:sz w:val="24"/>
          <w:szCs w:val="24"/>
        </w:rPr>
        <w:fldChar w:fldCharType="end"/>
      </w:r>
    </w:p>
    <w:sectPr>
      <w:footerReference r:id="rId3" w:type="default"/>
      <w:pgSz w:w="11906" w:h="16838"/>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panose1 w:val="020B0604020202020204"/>
    <w:charset w:val="80"/>
    <w:family w:val="swiss"/>
    <w:pitch w:val="default"/>
    <w:sig w:usb0="FFFFFFFF" w:usb1="E9FFFFFF" w:usb2="0000003F" w:usb3="00000000" w:csb0="603F01FF" w:csb1="FFFF0000"/>
  </w:font>
  <w:font w:name="NimbusRomNo9L-Medi">
    <w:altName w:val="Yu Gothic UI"/>
    <w:panose1 w:val="020B0604020202020204"/>
    <w:charset w:val="80"/>
    <w:family w:val="auto"/>
    <w:pitch w:val="default"/>
    <w:sig w:usb0="00000000" w:usb1="00000000" w:usb2="00000000" w:usb3="00000000" w:csb0="00020000" w:csb1="00000000"/>
  </w:font>
  <w:font w:name="NimbusRomNo9L-Regu">
    <w:altName w:val="Yu Gothic"/>
    <w:panose1 w:val="020B0604020202020204"/>
    <w:charset w:val="80"/>
    <w:family w:val="auto"/>
    <w:pitch w:val="default"/>
    <w:sig w:usb0="00000000" w:usb1="00000000" w:usb2="00000019" w:usb3="00000000" w:csb0="000201FF" w:csb1="00000000"/>
  </w:font>
  <w:font w:name="NimbusRomNo9L-ReguItal">
    <w:altName w:val="Yu Gothic"/>
    <w:panose1 w:val="020B0604020202020204"/>
    <w:charset w:val="80"/>
    <w:family w:val="auto"/>
    <w:pitch w:val="default"/>
    <w:sig w:usb0="00000000" w:usb1="00000000" w:usb2="00000000" w:usb3="00000000" w:csb0="00020000" w:csb1="00000000"/>
  </w:font>
  <w:font w:name="CMSY7">
    <w:altName w:val="Yu Gothic UI"/>
    <w:panose1 w:val="020B0604020202020204"/>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p w14:paraId="21FCE91F">
        <w:pPr>
          <w:pStyle w:val="4"/>
          <w:jc w:val="right"/>
        </w:pPr>
        <w:r>
          <w:fldChar w:fldCharType="begin"/>
        </w:r>
        <w:r>
          <w:instrText xml:space="preserve"> PAGE   \* MERGEFORMAT </w:instrText>
        </w:r>
        <w:r>
          <w:fldChar w:fldCharType="separate"/>
        </w:r>
        <w:r>
          <w:t>2</w:t>
        </w:r>
        <w:r>
          <w:fldChar w:fldCharType="end"/>
        </w:r>
      </w:p>
    </w:sdtContent>
  </w:sdt>
  <w:p w14:paraId="53A89DD4">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56ED10"/>
    <w:multiLevelType w:val="singleLevel"/>
    <w:tmpl w:val="B456ED10"/>
    <w:lvl w:ilvl="0" w:tentative="0">
      <w:start w:val="4"/>
      <w:numFmt w:val="decimal"/>
      <w:suff w:val="space"/>
      <w:lvlText w:val="%1)"/>
      <w:lvlJc w:val="left"/>
    </w:lvl>
  </w:abstractNum>
  <w:abstractNum w:abstractNumId="1">
    <w:nsid w:val="3419A6FF"/>
    <w:multiLevelType w:val="multilevel"/>
    <w:tmpl w:val="3419A6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234A329"/>
    <w:multiLevelType w:val="multilevel"/>
    <w:tmpl w:val="7234A3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drawingGridVerticalSpacing w:val="156"/>
  <w:noPunctuationKerning w:val="1"/>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VjMzUyYmQzYzgyMzlmMWJmOThiZmYxMmVkZjc2NmQifQ=="/>
  </w:docVars>
  <w:rsids>
    <w:rsidRoot w:val="00172A27"/>
    <w:rsid w:val="0003564E"/>
    <w:rsid w:val="00046595"/>
    <w:rsid w:val="00060FD7"/>
    <w:rsid w:val="00087E41"/>
    <w:rsid w:val="000A0348"/>
    <w:rsid w:val="000F5E9E"/>
    <w:rsid w:val="00136576"/>
    <w:rsid w:val="00172734"/>
    <w:rsid w:val="00172A27"/>
    <w:rsid w:val="001941CC"/>
    <w:rsid w:val="001A63E6"/>
    <w:rsid w:val="001B15E6"/>
    <w:rsid w:val="00255F07"/>
    <w:rsid w:val="00265356"/>
    <w:rsid w:val="0028157F"/>
    <w:rsid w:val="00290FC4"/>
    <w:rsid w:val="002A6C9E"/>
    <w:rsid w:val="002C2D7C"/>
    <w:rsid w:val="00301E05"/>
    <w:rsid w:val="00327B17"/>
    <w:rsid w:val="00344FE5"/>
    <w:rsid w:val="00346E19"/>
    <w:rsid w:val="00350F37"/>
    <w:rsid w:val="0036745F"/>
    <w:rsid w:val="00377CF1"/>
    <w:rsid w:val="003942DA"/>
    <w:rsid w:val="0045194E"/>
    <w:rsid w:val="00453847"/>
    <w:rsid w:val="00461CE4"/>
    <w:rsid w:val="00497759"/>
    <w:rsid w:val="004B5C3D"/>
    <w:rsid w:val="004E42CD"/>
    <w:rsid w:val="004E533E"/>
    <w:rsid w:val="004F2257"/>
    <w:rsid w:val="004F35D4"/>
    <w:rsid w:val="004F61EB"/>
    <w:rsid w:val="00502D65"/>
    <w:rsid w:val="0050384D"/>
    <w:rsid w:val="00531A70"/>
    <w:rsid w:val="005452C6"/>
    <w:rsid w:val="005500AF"/>
    <w:rsid w:val="00564E81"/>
    <w:rsid w:val="0059036C"/>
    <w:rsid w:val="005E3B89"/>
    <w:rsid w:val="0061185E"/>
    <w:rsid w:val="00624A13"/>
    <w:rsid w:val="00635B5F"/>
    <w:rsid w:val="00666E67"/>
    <w:rsid w:val="0067302F"/>
    <w:rsid w:val="00674201"/>
    <w:rsid w:val="0068318C"/>
    <w:rsid w:val="00687DDE"/>
    <w:rsid w:val="00691E29"/>
    <w:rsid w:val="006A05CA"/>
    <w:rsid w:val="006A53F8"/>
    <w:rsid w:val="006B32BC"/>
    <w:rsid w:val="006B41E0"/>
    <w:rsid w:val="006C4510"/>
    <w:rsid w:val="006C650A"/>
    <w:rsid w:val="006D0B73"/>
    <w:rsid w:val="0070767D"/>
    <w:rsid w:val="007118B8"/>
    <w:rsid w:val="00734DE7"/>
    <w:rsid w:val="00734F36"/>
    <w:rsid w:val="007357EF"/>
    <w:rsid w:val="00747F46"/>
    <w:rsid w:val="00750BFB"/>
    <w:rsid w:val="0078639B"/>
    <w:rsid w:val="00792B37"/>
    <w:rsid w:val="007B1CA2"/>
    <w:rsid w:val="007E2EF7"/>
    <w:rsid w:val="00827250"/>
    <w:rsid w:val="008447DA"/>
    <w:rsid w:val="0086716B"/>
    <w:rsid w:val="008816A2"/>
    <w:rsid w:val="009103D3"/>
    <w:rsid w:val="00911986"/>
    <w:rsid w:val="009244BB"/>
    <w:rsid w:val="009309F8"/>
    <w:rsid w:val="00974AFA"/>
    <w:rsid w:val="00993E32"/>
    <w:rsid w:val="009A3804"/>
    <w:rsid w:val="009B478E"/>
    <w:rsid w:val="009B7485"/>
    <w:rsid w:val="009C7B5C"/>
    <w:rsid w:val="009D1571"/>
    <w:rsid w:val="009E0D55"/>
    <w:rsid w:val="00A069CB"/>
    <w:rsid w:val="00A1041C"/>
    <w:rsid w:val="00A34B9A"/>
    <w:rsid w:val="00A7749C"/>
    <w:rsid w:val="00AA4EE7"/>
    <w:rsid w:val="00B41ADF"/>
    <w:rsid w:val="00B6278D"/>
    <w:rsid w:val="00B66829"/>
    <w:rsid w:val="00B7184E"/>
    <w:rsid w:val="00C01785"/>
    <w:rsid w:val="00C03F5A"/>
    <w:rsid w:val="00C168DC"/>
    <w:rsid w:val="00C2501B"/>
    <w:rsid w:val="00C81579"/>
    <w:rsid w:val="00C81809"/>
    <w:rsid w:val="00CA6449"/>
    <w:rsid w:val="00CB77BE"/>
    <w:rsid w:val="00CD4003"/>
    <w:rsid w:val="00D02D89"/>
    <w:rsid w:val="00D3593B"/>
    <w:rsid w:val="00D35BA0"/>
    <w:rsid w:val="00D470D5"/>
    <w:rsid w:val="00D54D56"/>
    <w:rsid w:val="00D7401F"/>
    <w:rsid w:val="00DA66CC"/>
    <w:rsid w:val="00DB1B46"/>
    <w:rsid w:val="00DC5BA3"/>
    <w:rsid w:val="00E17A32"/>
    <w:rsid w:val="00E20849"/>
    <w:rsid w:val="00E37741"/>
    <w:rsid w:val="00E438D9"/>
    <w:rsid w:val="00E55E55"/>
    <w:rsid w:val="00E8642B"/>
    <w:rsid w:val="00EB28F9"/>
    <w:rsid w:val="00EB6B41"/>
    <w:rsid w:val="00EC4B11"/>
    <w:rsid w:val="00EF6E7A"/>
    <w:rsid w:val="00F125D3"/>
    <w:rsid w:val="00F33130"/>
    <w:rsid w:val="00F358BF"/>
    <w:rsid w:val="00F52B7E"/>
    <w:rsid w:val="00F82C1A"/>
    <w:rsid w:val="00F8755C"/>
    <w:rsid w:val="00FA2D12"/>
    <w:rsid w:val="00FA7AD2"/>
    <w:rsid w:val="00FE36C8"/>
    <w:rsid w:val="01011432"/>
    <w:rsid w:val="01C456A0"/>
    <w:rsid w:val="01CB7DDD"/>
    <w:rsid w:val="027C50CB"/>
    <w:rsid w:val="02F32FFC"/>
    <w:rsid w:val="03710AF1"/>
    <w:rsid w:val="03846806"/>
    <w:rsid w:val="038D3451"/>
    <w:rsid w:val="03AD256D"/>
    <w:rsid w:val="05054E1B"/>
    <w:rsid w:val="05791EDF"/>
    <w:rsid w:val="05B366B7"/>
    <w:rsid w:val="063F4ED6"/>
    <w:rsid w:val="065546E6"/>
    <w:rsid w:val="071A68E6"/>
    <w:rsid w:val="07B471FE"/>
    <w:rsid w:val="07BC60B3"/>
    <w:rsid w:val="07EF0FE4"/>
    <w:rsid w:val="086A1FB2"/>
    <w:rsid w:val="088F37C7"/>
    <w:rsid w:val="0ACA0AE6"/>
    <w:rsid w:val="0ADD081A"/>
    <w:rsid w:val="0B940E23"/>
    <w:rsid w:val="0C692CAD"/>
    <w:rsid w:val="0C8C699B"/>
    <w:rsid w:val="0D2C7836"/>
    <w:rsid w:val="0D3C5E7D"/>
    <w:rsid w:val="0D5079C9"/>
    <w:rsid w:val="0D6E60A1"/>
    <w:rsid w:val="0D8C5845"/>
    <w:rsid w:val="0DB85B06"/>
    <w:rsid w:val="0E273E8A"/>
    <w:rsid w:val="0E4312DC"/>
    <w:rsid w:val="0E5077D5"/>
    <w:rsid w:val="0F9A317D"/>
    <w:rsid w:val="10016F8D"/>
    <w:rsid w:val="10714737"/>
    <w:rsid w:val="10802373"/>
    <w:rsid w:val="10C20BDE"/>
    <w:rsid w:val="10D34D5A"/>
    <w:rsid w:val="11360C84"/>
    <w:rsid w:val="11B71F05"/>
    <w:rsid w:val="11FF19BD"/>
    <w:rsid w:val="12D544CC"/>
    <w:rsid w:val="13525B1D"/>
    <w:rsid w:val="13C43ABA"/>
    <w:rsid w:val="148D1503"/>
    <w:rsid w:val="155913E5"/>
    <w:rsid w:val="159D39C7"/>
    <w:rsid w:val="15F26B20"/>
    <w:rsid w:val="16730284"/>
    <w:rsid w:val="169F536A"/>
    <w:rsid w:val="16A1687C"/>
    <w:rsid w:val="17591B70"/>
    <w:rsid w:val="1767603B"/>
    <w:rsid w:val="178F5592"/>
    <w:rsid w:val="185C50D9"/>
    <w:rsid w:val="18A24E51"/>
    <w:rsid w:val="18D47700"/>
    <w:rsid w:val="19306900"/>
    <w:rsid w:val="19622BC3"/>
    <w:rsid w:val="19FA6399"/>
    <w:rsid w:val="1A1D4623"/>
    <w:rsid w:val="1A9B5FFB"/>
    <w:rsid w:val="1B4B17D0"/>
    <w:rsid w:val="1BBA3BD1"/>
    <w:rsid w:val="1CAE2016"/>
    <w:rsid w:val="1DBE44DB"/>
    <w:rsid w:val="1EB15DEE"/>
    <w:rsid w:val="1F66307C"/>
    <w:rsid w:val="1F6B0692"/>
    <w:rsid w:val="1F72567D"/>
    <w:rsid w:val="1F8A4FBC"/>
    <w:rsid w:val="1FCA53B9"/>
    <w:rsid w:val="1FFB1A16"/>
    <w:rsid w:val="202A22FB"/>
    <w:rsid w:val="208070AE"/>
    <w:rsid w:val="20E51C8A"/>
    <w:rsid w:val="21022930"/>
    <w:rsid w:val="213C005F"/>
    <w:rsid w:val="21512577"/>
    <w:rsid w:val="22AC24D1"/>
    <w:rsid w:val="22DF6424"/>
    <w:rsid w:val="23BA1BE8"/>
    <w:rsid w:val="23F76998"/>
    <w:rsid w:val="249E0BC2"/>
    <w:rsid w:val="251C53CB"/>
    <w:rsid w:val="25315EDA"/>
    <w:rsid w:val="255F35CE"/>
    <w:rsid w:val="25697422"/>
    <w:rsid w:val="25FE400E"/>
    <w:rsid w:val="27677991"/>
    <w:rsid w:val="277C48A6"/>
    <w:rsid w:val="27BD3A55"/>
    <w:rsid w:val="287A1946"/>
    <w:rsid w:val="28EC2844"/>
    <w:rsid w:val="2944442E"/>
    <w:rsid w:val="2964062C"/>
    <w:rsid w:val="2A5306A1"/>
    <w:rsid w:val="2BDC2664"/>
    <w:rsid w:val="2C4E7372"/>
    <w:rsid w:val="2C98683F"/>
    <w:rsid w:val="2CA46F92"/>
    <w:rsid w:val="2D31765B"/>
    <w:rsid w:val="2E0C3040"/>
    <w:rsid w:val="2EC0696F"/>
    <w:rsid w:val="2F000DF7"/>
    <w:rsid w:val="2F854E58"/>
    <w:rsid w:val="2FFA144F"/>
    <w:rsid w:val="301E14CD"/>
    <w:rsid w:val="306B6744"/>
    <w:rsid w:val="308B2942"/>
    <w:rsid w:val="3138414C"/>
    <w:rsid w:val="31F3318F"/>
    <w:rsid w:val="320F75A3"/>
    <w:rsid w:val="323643DB"/>
    <w:rsid w:val="32491E7E"/>
    <w:rsid w:val="32DA54BB"/>
    <w:rsid w:val="33B026C0"/>
    <w:rsid w:val="340A0022"/>
    <w:rsid w:val="34713BFD"/>
    <w:rsid w:val="3489363D"/>
    <w:rsid w:val="34A53451"/>
    <w:rsid w:val="3555734E"/>
    <w:rsid w:val="359A3628"/>
    <w:rsid w:val="35C30488"/>
    <w:rsid w:val="3608233F"/>
    <w:rsid w:val="36623323"/>
    <w:rsid w:val="36EE68F2"/>
    <w:rsid w:val="37E7DCB6"/>
    <w:rsid w:val="38B8629F"/>
    <w:rsid w:val="38DD0AB4"/>
    <w:rsid w:val="38DE382B"/>
    <w:rsid w:val="39184F8F"/>
    <w:rsid w:val="393671C3"/>
    <w:rsid w:val="39A239A2"/>
    <w:rsid w:val="39CD5D7A"/>
    <w:rsid w:val="3B0C4680"/>
    <w:rsid w:val="3BF910A8"/>
    <w:rsid w:val="3C1F03E3"/>
    <w:rsid w:val="3C322545"/>
    <w:rsid w:val="3C4816E7"/>
    <w:rsid w:val="3D261CAF"/>
    <w:rsid w:val="3D677745"/>
    <w:rsid w:val="3D681EE4"/>
    <w:rsid w:val="3D6F30DD"/>
    <w:rsid w:val="3D850719"/>
    <w:rsid w:val="3DE511B8"/>
    <w:rsid w:val="3F171845"/>
    <w:rsid w:val="3F424B14"/>
    <w:rsid w:val="3F4F6CE7"/>
    <w:rsid w:val="3FDD2A8F"/>
    <w:rsid w:val="3FF81676"/>
    <w:rsid w:val="3FFA53EF"/>
    <w:rsid w:val="40036E1F"/>
    <w:rsid w:val="4020131B"/>
    <w:rsid w:val="40224945"/>
    <w:rsid w:val="40251D40"/>
    <w:rsid w:val="403A3B07"/>
    <w:rsid w:val="40CB6A91"/>
    <w:rsid w:val="40DC68A2"/>
    <w:rsid w:val="41175B2C"/>
    <w:rsid w:val="41344930"/>
    <w:rsid w:val="41FD2D30"/>
    <w:rsid w:val="421F113C"/>
    <w:rsid w:val="42E47C90"/>
    <w:rsid w:val="43010842"/>
    <w:rsid w:val="435E60AC"/>
    <w:rsid w:val="4376363C"/>
    <w:rsid w:val="43AD4526"/>
    <w:rsid w:val="43CA50D8"/>
    <w:rsid w:val="443F5AC6"/>
    <w:rsid w:val="453147C3"/>
    <w:rsid w:val="45737BDF"/>
    <w:rsid w:val="45943BEF"/>
    <w:rsid w:val="45986CE5"/>
    <w:rsid w:val="459B31D0"/>
    <w:rsid w:val="45A007E6"/>
    <w:rsid w:val="46054AED"/>
    <w:rsid w:val="46F36A23"/>
    <w:rsid w:val="47231B83"/>
    <w:rsid w:val="47857C94"/>
    <w:rsid w:val="47A520E4"/>
    <w:rsid w:val="47A8284F"/>
    <w:rsid w:val="47C167F2"/>
    <w:rsid w:val="47E83349"/>
    <w:rsid w:val="48335C8C"/>
    <w:rsid w:val="48657AC5"/>
    <w:rsid w:val="497955D6"/>
    <w:rsid w:val="49D22F38"/>
    <w:rsid w:val="4B313C8F"/>
    <w:rsid w:val="4B3D2633"/>
    <w:rsid w:val="4B857979"/>
    <w:rsid w:val="4B9E2566"/>
    <w:rsid w:val="4C020C34"/>
    <w:rsid w:val="4C0373D9"/>
    <w:rsid w:val="4E191136"/>
    <w:rsid w:val="4E257ADB"/>
    <w:rsid w:val="4EFB714D"/>
    <w:rsid w:val="500B0F52"/>
    <w:rsid w:val="503B20C3"/>
    <w:rsid w:val="505C17AE"/>
    <w:rsid w:val="50F73284"/>
    <w:rsid w:val="515310CB"/>
    <w:rsid w:val="51C25640"/>
    <w:rsid w:val="51FA127E"/>
    <w:rsid w:val="52F97788"/>
    <w:rsid w:val="55986DE4"/>
    <w:rsid w:val="55B67C01"/>
    <w:rsid w:val="55D50038"/>
    <w:rsid w:val="56073F6A"/>
    <w:rsid w:val="5632548A"/>
    <w:rsid w:val="56E12A0D"/>
    <w:rsid w:val="57221ED2"/>
    <w:rsid w:val="573963A5"/>
    <w:rsid w:val="57DD6134"/>
    <w:rsid w:val="57FB365A"/>
    <w:rsid w:val="58117322"/>
    <w:rsid w:val="58450D79"/>
    <w:rsid w:val="58A76EB4"/>
    <w:rsid w:val="58CB127E"/>
    <w:rsid w:val="594828CF"/>
    <w:rsid w:val="59D10B16"/>
    <w:rsid w:val="5A6C4CE3"/>
    <w:rsid w:val="5B8A3A1B"/>
    <w:rsid w:val="5BB92F1E"/>
    <w:rsid w:val="5C8167D8"/>
    <w:rsid w:val="5CC22998"/>
    <w:rsid w:val="5D347D3A"/>
    <w:rsid w:val="5D876DC4"/>
    <w:rsid w:val="5DA13A8D"/>
    <w:rsid w:val="5DC0337C"/>
    <w:rsid w:val="5E082F75"/>
    <w:rsid w:val="5E2D4789"/>
    <w:rsid w:val="5EA121F9"/>
    <w:rsid w:val="5EA93E10"/>
    <w:rsid w:val="5F1E69B4"/>
    <w:rsid w:val="5F70205B"/>
    <w:rsid w:val="5FE64BF0"/>
    <w:rsid w:val="60DF1D6B"/>
    <w:rsid w:val="62FA7330"/>
    <w:rsid w:val="633A597E"/>
    <w:rsid w:val="637F3391"/>
    <w:rsid w:val="639D5F0D"/>
    <w:rsid w:val="63EC1709"/>
    <w:rsid w:val="640A1EA5"/>
    <w:rsid w:val="643E62C5"/>
    <w:rsid w:val="64BD0615"/>
    <w:rsid w:val="64F0613A"/>
    <w:rsid w:val="64FB738F"/>
    <w:rsid w:val="65C362FB"/>
    <w:rsid w:val="66081D64"/>
    <w:rsid w:val="66B15F58"/>
    <w:rsid w:val="66CD7ECC"/>
    <w:rsid w:val="67DD45D7"/>
    <w:rsid w:val="68000819"/>
    <w:rsid w:val="68460921"/>
    <w:rsid w:val="68625CD8"/>
    <w:rsid w:val="6937121E"/>
    <w:rsid w:val="69381CB6"/>
    <w:rsid w:val="6A91584F"/>
    <w:rsid w:val="6BAC4F3F"/>
    <w:rsid w:val="6C55623F"/>
    <w:rsid w:val="6CAD554A"/>
    <w:rsid w:val="6CD04C5E"/>
    <w:rsid w:val="6DD32C57"/>
    <w:rsid w:val="6E1B015A"/>
    <w:rsid w:val="6EAD16FA"/>
    <w:rsid w:val="6F3E2352"/>
    <w:rsid w:val="70250E82"/>
    <w:rsid w:val="711E68DF"/>
    <w:rsid w:val="71755DD4"/>
    <w:rsid w:val="723143F0"/>
    <w:rsid w:val="72655E48"/>
    <w:rsid w:val="73C82B32"/>
    <w:rsid w:val="73FC458A"/>
    <w:rsid w:val="74AF52DF"/>
    <w:rsid w:val="74EE481B"/>
    <w:rsid w:val="75CE1F56"/>
    <w:rsid w:val="762540F0"/>
    <w:rsid w:val="780D6D66"/>
    <w:rsid w:val="78B418D7"/>
    <w:rsid w:val="793D18CD"/>
    <w:rsid w:val="797F1EE5"/>
    <w:rsid w:val="79AA44D9"/>
    <w:rsid w:val="79F83FC0"/>
    <w:rsid w:val="7A8D45AD"/>
    <w:rsid w:val="7A97500D"/>
    <w:rsid w:val="7AAC4F5C"/>
    <w:rsid w:val="7AE54646"/>
    <w:rsid w:val="7B851309"/>
    <w:rsid w:val="7BDF5353"/>
    <w:rsid w:val="7C3F770A"/>
    <w:rsid w:val="7C6B04FF"/>
    <w:rsid w:val="7CED360A"/>
    <w:rsid w:val="7CED7166"/>
    <w:rsid w:val="7D050953"/>
    <w:rsid w:val="7D470F6C"/>
    <w:rsid w:val="7ECB1EA2"/>
    <w:rsid w:val="FEFF9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GB" w:eastAsia="zh-CN" w:bidi="ar-SA"/>
    </w:rPr>
  </w:style>
  <w:style w:type="paragraph" w:styleId="2">
    <w:name w:val="heading 3"/>
    <w:next w:val="1"/>
    <w:semiHidden/>
    <w:unhideWhenUsed/>
    <w:qFormat/>
    <w:uiPriority w:val="0"/>
    <w:pPr>
      <w:spacing w:beforeAutospacing="1" w:afterAutospacing="1"/>
      <w:outlineLvl w:val="2"/>
    </w:pPr>
    <w:rPr>
      <w:rFonts w:hint="eastAsia" w:ascii="宋体" w:hAnsi="宋体" w:eastAsia="宋体" w:cs="Times New Roman"/>
      <w:b/>
      <w:bCs/>
      <w:sz w:val="27"/>
      <w:szCs w:val="27"/>
      <w:lang w:val="en-US" w:eastAsia="zh-CN" w:bidi="ar-SA"/>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qFormat/>
    <w:uiPriority w:val="0"/>
  </w:style>
  <w:style w:type="paragraph" w:styleId="4">
    <w:name w:val="footer"/>
    <w:basedOn w:val="1"/>
    <w:link w:val="19"/>
    <w:qFormat/>
    <w:uiPriority w:val="99"/>
    <w:pPr>
      <w:tabs>
        <w:tab w:val="center" w:pos="4680"/>
        <w:tab w:val="right" w:pos="9360"/>
      </w:tabs>
    </w:pPr>
  </w:style>
  <w:style w:type="paragraph" w:styleId="5">
    <w:name w:val="header"/>
    <w:basedOn w:val="1"/>
    <w:link w:val="18"/>
    <w:qFormat/>
    <w:uiPriority w:val="0"/>
    <w:pPr>
      <w:tabs>
        <w:tab w:val="center" w:pos="4680"/>
        <w:tab w:val="right" w:pos="9360"/>
      </w:tabs>
    </w:pPr>
  </w:style>
  <w:style w:type="paragraph" w:styleId="6">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paragraph" w:styleId="7">
    <w:name w:val="annotation subject"/>
    <w:basedOn w:val="3"/>
    <w:next w:val="3"/>
    <w:link w:val="17"/>
    <w:qFormat/>
    <w:uiPriority w:val="0"/>
    <w:rPr>
      <w:b/>
      <w:bC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styleId="12">
    <w:name w:val="line number"/>
    <w:basedOn w:val="10"/>
    <w:qFormat/>
    <w:uiPriority w:val="0"/>
  </w:style>
  <w:style w:type="character" w:styleId="13">
    <w:name w:val="Hyperlink"/>
    <w:basedOn w:val="10"/>
    <w:qFormat/>
    <w:uiPriority w:val="0"/>
    <w:rPr>
      <w:color w:val="0000FF"/>
      <w:u w:val="single"/>
    </w:rPr>
  </w:style>
  <w:style w:type="character" w:styleId="14">
    <w:name w:val="annotation reference"/>
    <w:basedOn w:val="10"/>
    <w:qFormat/>
    <w:uiPriority w:val="0"/>
    <w:rPr>
      <w:sz w:val="16"/>
      <w:szCs w:val="16"/>
    </w:rPr>
  </w:style>
  <w:style w:type="paragraph" w:customStyle="1" w:styleId="15">
    <w:name w:val="修订1"/>
    <w:hidden/>
    <w:unhideWhenUsed/>
    <w:qFormat/>
    <w:uiPriority w:val="99"/>
    <w:rPr>
      <w:rFonts w:asciiTheme="minorHAnsi" w:hAnsiTheme="minorHAnsi" w:eastAsiaTheme="minorEastAsia" w:cstheme="minorBidi"/>
      <w:lang w:val="en-US" w:eastAsia="zh-CN" w:bidi="ar-SA"/>
    </w:rPr>
  </w:style>
  <w:style w:type="character" w:customStyle="1" w:styleId="16">
    <w:name w:val="批注文字 字符"/>
    <w:basedOn w:val="10"/>
    <w:link w:val="3"/>
    <w:qFormat/>
    <w:uiPriority w:val="0"/>
    <w:rPr>
      <w:rFonts w:asciiTheme="minorHAnsi" w:hAnsiTheme="minorHAnsi" w:eastAsiaTheme="minorEastAsia" w:cstheme="minorBidi"/>
      <w:lang w:eastAsia="zh-CN"/>
    </w:rPr>
  </w:style>
  <w:style w:type="character" w:customStyle="1" w:styleId="17">
    <w:name w:val="批注主题 字符"/>
    <w:basedOn w:val="16"/>
    <w:link w:val="7"/>
    <w:qFormat/>
    <w:uiPriority w:val="0"/>
    <w:rPr>
      <w:rFonts w:asciiTheme="minorHAnsi" w:hAnsiTheme="minorHAnsi" w:eastAsiaTheme="minorEastAsia" w:cstheme="minorBidi"/>
      <w:b/>
      <w:bCs/>
      <w:lang w:eastAsia="zh-CN"/>
    </w:rPr>
  </w:style>
  <w:style w:type="character" w:customStyle="1" w:styleId="18">
    <w:name w:val="页眉 字符"/>
    <w:basedOn w:val="10"/>
    <w:link w:val="5"/>
    <w:qFormat/>
    <w:uiPriority w:val="0"/>
    <w:rPr>
      <w:rFonts w:asciiTheme="minorHAnsi" w:hAnsiTheme="minorHAnsi" w:eastAsiaTheme="minorEastAsia" w:cstheme="minorBidi"/>
      <w:lang w:eastAsia="zh-CN"/>
    </w:rPr>
  </w:style>
  <w:style w:type="character" w:customStyle="1" w:styleId="19">
    <w:name w:val="页脚 字符"/>
    <w:basedOn w:val="10"/>
    <w:link w:val="4"/>
    <w:qFormat/>
    <w:uiPriority w:val="99"/>
    <w:rPr>
      <w:rFonts w:asciiTheme="minorHAnsi" w:hAnsiTheme="minorHAnsi" w:eastAsiaTheme="minorEastAsia" w:cstheme="minorBidi"/>
      <w:lang w:eastAsia="zh-CN"/>
    </w:rPr>
  </w:style>
  <w:style w:type="character" w:customStyle="1" w:styleId="20">
    <w:name w:val="未处理的提及1"/>
    <w:basedOn w:val="10"/>
    <w:semiHidden/>
    <w:unhideWhenUsed/>
    <w:qFormat/>
    <w:uiPriority w:val="99"/>
    <w:rPr>
      <w:color w:val="605E5C"/>
      <w:shd w:val="clear" w:color="auto" w:fill="E1DFDD"/>
    </w:rPr>
  </w:style>
  <w:style w:type="paragraph" w:customStyle="1" w:styleId="21">
    <w:name w:val="书目1"/>
    <w:basedOn w:val="1"/>
    <w:next w:val="1"/>
    <w:unhideWhenUsed/>
    <w:qFormat/>
    <w:uiPriority w:val="37"/>
    <w:pPr>
      <w:tabs>
        <w:tab w:val="left" w:pos="384"/>
      </w:tabs>
      <w:spacing w:after="240"/>
      <w:ind w:left="384" w:hanging="384"/>
    </w:pPr>
  </w:style>
  <w:style w:type="paragraph" w:customStyle="1" w:styleId="22">
    <w:name w:val="书目2"/>
    <w:basedOn w:val="1"/>
    <w:next w:val="1"/>
    <w:unhideWhenUsed/>
    <w:qFormat/>
    <w:uiPriority w:val="37"/>
  </w:style>
  <w:style w:type="paragraph" w:customStyle="1" w:styleId="23">
    <w:name w:val="修订2"/>
    <w:hidden/>
    <w:unhideWhenUsed/>
    <w:qFormat/>
    <w:uiPriority w:val="99"/>
    <w:rPr>
      <w:rFonts w:asciiTheme="minorHAnsi" w:hAnsiTheme="minorHAnsi" w:eastAsiaTheme="minorEastAsia" w:cstheme="minorBidi"/>
      <w:lang w:val="en-GB" w:eastAsia="zh-CN" w:bidi="ar-SA"/>
    </w:rPr>
  </w:style>
  <w:style w:type="paragraph" w:customStyle="1" w:styleId="24">
    <w:name w:val="Revision"/>
    <w:hidden/>
    <w:unhideWhenUsed/>
    <w:qFormat/>
    <w:uiPriority w:val="99"/>
    <w:rPr>
      <w:rFonts w:asciiTheme="minorHAnsi" w:hAnsiTheme="minorHAnsi" w:eastAsiaTheme="minorEastAsia" w:cstheme="minorBidi"/>
      <w:lang w:val="en-GB" w:eastAsia="zh-CN" w:bidi="ar-SA"/>
    </w:rPr>
  </w:style>
  <w:style w:type="paragraph" w:customStyle="1" w:styleId="25">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D6054-F626-1D45-8F73-FCD41EBEF79B}">
  <ds:schemaRefs/>
</ds:datastoreItem>
</file>

<file path=docProps/app.xml><?xml version="1.0" encoding="utf-8"?>
<Properties xmlns="http://schemas.openxmlformats.org/officeDocument/2006/extended-properties" xmlns:vt="http://schemas.openxmlformats.org/officeDocument/2006/docPropsVTypes">
  <Template>Normal.dotm</Template>
  <Pages>30</Pages>
  <Words>5983</Words>
  <Characters>36222</Characters>
  <Lines>951</Lines>
  <Paragraphs>267</Paragraphs>
  <TotalTime>5</TotalTime>
  <ScaleCrop>false</ScaleCrop>
  <LinksUpToDate>false</LinksUpToDate>
  <CharactersWithSpaces>42019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2025-06-13T11:00:00Z</dcterms:created>
  <dc:creator>Administrator</dc:creator>
  <cp:lastModifiedBy>WangG</cp:lastModifiedBy>
  <dcterms:modified xsi:type="dcterms:W3CDTF">2025-08-01T02:16:31Z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3C0443447BB1DE7A26314E68D0B9F3AA_43</vt:lpwstr>
  </property>
  <property fmtid="{D5CDD505-2E9C-101B-9397-08002B2CF9AE}" pid="3" name="KSOProductBuildVer">
    <vt:lpwstr>2052-12.1.0.21915</vt:lpwstr>
  </property>
  <property fmtid="{D5CDD505-2E9C-101B-9397-08002B2CF9AE}" pid="4" name="ZOTERO_PREF_1">
    <vt:lpwstr>&lt;data data-version="3" zotero-version="7.0.15"&gt;&lt;session id="ZItGRAca"/&gt;&lt;style id="http://www.zotero.org/styles/vancouver" locale="en-GB" hasBibliography="1" bibliographyStyleHasBeenSet="1"/&gt;&lt;prefs&gt;&lt;pref name="fieldType" value="Field"/&gt;&lt;/prefs&gt;&lt;/data&gt;</vt:lpwstr>
  </property>
  <property fmtid="{D5CDD505-2E9C-101B-9397-08002B2CF9AE}" pid="5" name="KSOTemplateDocerSaveRecord">
    <vt:lpwstr>eyJoZGlkIjoiZGVjMzUyYmQzYzgyMzlmMWJmOThiZmYxMmVkZjc2NmQiLCJ1c2VySWQiOiIyNTcwNDU0NjYifQ==</vt:lpwstr>
  </property>
</Properties>
</file>